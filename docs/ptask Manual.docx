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ind w:left="6" w:hanging="0"/>
        <w:jc w:val="center"/>
        <w:rPr>
          <w:rFonts w:ascii="Arial" w:hAnsi="Arial" w:cs="Arial"/>
          <w:sz w:val="36"/>
          <w:szCs w:val="36"/>
          <w:lang w:val="it-IT"/>
        </w:rPr>
      </w:pPr>
      <w:r>
        <w:rPr>
          <w:rStyle w:val="AbsatzStandardschriftart"/>
          <w:rFonts w:cs="Arial" w:ascii="Arial" w:hAnsi="Arial"/>
          <w:b/>
          <w:spacing w:val="-1"/>
          <w:sz w:val="36"/>
          <w:szCs w:val="36"/>
          <w:lang w:val="it-IT"/>
        </w:rPr>
        <w:t>Ptask</w:t>
      </w:r>
      <w:r>
        <w:rPr>
          <w:rStyle w:val="AbsatzStandardschriftart"/>
          <w:rFonts w:cs="Arial" w:ascii="Arial" w:hAnsi="Arial"/>
          <w:b/>
          <w:spacing w:val="-8"/>
          <w:sz w:val="36"/>
          <w:szCs w:val="36"/>
          <w:lang w:val="it-IT"/>
        </w:rPr>
        <w:t xml:space="preserve"> </w:t>
      </w:r>
      <w:r>
        <w:rPr>
          <w:rStyle w:val="AbsatzStandardschriftart"/>
          <w:rFonts w:cs="Arial" w:ascii="Arial" w:hAnsi="Arial"/>
          <w:b/>
          <w:spacing w:val="-1"/>
          <w:sz w:val="36"/>
          <w:szCs w:val="36"/>
          <w:lang w:val="it-IT"/>
        </w:rPr>
        <w:t>Library:</w:t>
      </w:r>
      <w:r>
        <w:rPr>
          <w:rStyle w:val="AbsatzStandardschriftart"/>
          <w:rFonts w:cs="Arial" w:ascii="Arial" w:hAnsi="Arial"/>
          <w:b/>
          <w:spacing w:val="-8"/>
          <w:sz w:val="36"/>
          <w:szCs w:val="36"/>
          <w:lang w:val="it-IT"/>
        </w:rPr>
        <w:t xml:space="preserve"> </w:t>
      </w:r>
      <w:r>
        <w:rPr>
          <w:rStyle w:val="AbsatzStandardschriftart"/>
          <w:rFonts w:cs="Arial" w:ascii="Arial" w:hAnsi="Arial"/>
          <w:b/>
          <w:sz w:val="36"/>
          <w:szCs w:val="36"/>
          <w:lang w:val="it-IT"/>
        </w:rPr>
        <w:t>A</w:t>
      </w:r>
      <w:r>
        <w:rPr>
          <w:rStyle w:val="AbsatzStandardschriftart"/>
          <w:rFonts w:cs="Arial" w:ascii="Arial" w:hAnsi="Arial"/>
          <w:b/>
          <w:spacing w:val="-9"/>
          <w:sz w:val="36"/>
          <w:szCs w:val="36"/>
          <w:lang w:val="it-IT"/>
        </w:rPr>
        <w:t xml:space="preserve"> </w:t>
      </w:r>
      <w:r>
        <w:rPr>
          <w:rStyle w:val="AbsatzStandardschriftart"/>
          <w:rFonts w:cs="Arial" w:ascii="Arial" w:hAnsi="Arial"/>
          <w:b/>
          <w:spacing w:val="-1"/>
          <w:sz w:val="36"/>
          <w:szCs w:val="36"/>
          <w:lang w:val="it-IT"/>
        </w:rPr>
        <w:t>Quick</w:t>
      </w:r>
      <w:r>
        <w:rPr>
          <w:rStyle w:val="AbsatzStandardschriftart"/>
          <w:rFonts w:cs="Arial" w:ascii="Arial" w:hAnsi="Arial"/>
          <w:b/>
          <w:spacing w:val="-7"/>
          <w:sz w:val="36"/>
          <w:szCs w:val="36"/>
          <w:lang w:val="it-IT"/>
        </w:rPr>
        <w:t xml:space="preserve"> </w:t>
      </w:r>
      <w:r>
        <w:rPr>
          <w:rStyle w:val="AbsatzStandardschriftart"/>
          <w:rFonts w:cs="Arial" w:ascii="Arial" w:hAnsi="Arial"/>
          <w:b/>
          <w:spacing w:val="-1"/>
          <w:sz w:val="36"/>
          <w:szCs w:val="36"/>
          <w:lang w:val="it-IT"/>
        </w:rPr>
        <w:t>Guide</w:t>
      </w:r>
    </w:p>
    <w:p>
      <w:pPr>
        <w:pStyle w:val="Standard"/>
        <w:spacing w:before="256" w:after="0"/>
        <w:ind w:right="-7" w:hanging="0"/>
        <w:jc w:val="center"/>
        <w:rPr>
          <w:rStyle w:val="AbsatzStandardschriftart"/>
          <w:rFonts w:ascii="Arial" w:hAnsi="Arial" w:eastAsia="Times New Roman" w:cs="Arial"/>
          <w:spacing w:val="25"/>
          <w:w w:val="99"/>
          <w:sz w:val="24"/>
          <w:szCs w:val="24"/>
          <w:lang w:val="it-IT"/>
        </w:rPr>
      </w:pPr>
      <w:r>
        <w:rPr>
          <w:rStyle w:val="AbsatzStandardschriftart"/>
          <w:rFonts w:eastAsia="DejaVu Sans" w:cs="Arial" w:ascii="Arial" w:hAnsi="Arial"/>
          <w:spacing w:val="-1"/>
          <w:sz w:val="24"/>
          <w:szCs w:val="24"/>
          <w:lang w:val="it-IT"/>
        </w:rPr>
        <w:t>Giorgio</w:t>
      </w:r>
      <w:r>
        <w:rPr>
          <w:rStyle w:val="AbsatzStandardschriftart"/>
          <w:rFonts w:eastAsia="DejaVu Sans" w:cs="Arial" w:ascii="Arial" w:hAnsi="Arial"/>
          <w:spacing w:val="-7"/>
          <w:sz w:val="24"/>
          <w:szCs w:val="24"/>
          <w:lang w:val="it-IT"/>
        </w:rPr>
        <w:t xml:space="preserve"> </w:t>
      </w:r>
      <w:r>
        <w:rPr>
          <w:rStyle w:val="AbsatzStandardschriftart"/>
          <w:rFonts w:eastAsia="DejaVu Sans" w:cs="Arial" w:ascii="Arial" w:hAnsi="Arial"/>
          <w:spacing w:val="-1"/>
          <w:sz w:val="24"/>
          <w:szCs w:val="24"/>
          <w:lang w:val="it-IT"/>
        </w:rPr>
        <w:t>Buttazzo</w:t>
      </w:r>
      <w:r>
        <w:rPr>
          <w:rStyle w:val="AbsatzStandardschriftart"/>
          <w:rFonts w:eastAsia="DejaVu Sans" w:cs="Arial" w:ascii="Arial" w:hAnsi="Arial"/>
          <w:spacing w:val="-9"/>
          <w:sz w:val="24"/>
          <w:szCs w:val="24"/>
          <w:lang w:val="it-IT"/>
        </w:rPr>
        <w:t xml:space="preserve"> </w:t>
      </w:r>
      <w:r>
        <w:rPr>
          <w:rStyle w:val="AbsatzStandardschriftart"/>
          <w:rFonts w:eastAsia="DejaVu Sans" w:cs="Arial" w:ascii="Arial" w:hAnsi="Arial"/>
          <w:spacing w:val="-1"/>
          <w:sz w:val="24"/>
          <w:szCs w:val="24"/>
          <w:lang w:val="it-IT"/>
        </w:rPr>
        <w:t>and</w:t>
      </w:r>
      <w:r>
        <w:rPr>
          <w:rStyle w:val="AbsatzStandardschriftart"/>
          <w:rFonts w:eastAsia="DejaVu Sans" w:cs="Arial" w:ascii="Arial" w:hAnsi="Arial"/>
          <w:spacing w:val="-8"/>
          <w:sz w:val="24"/>
          <w:szCs w:val="24"/>
          <w:lang w:val="it-IT"/>
        </w:rPr>
        <w:t xml:space="preserve"> </w:t>
      </w:r>
      <w:r>
        <w:rPr>
          <w:rStyle w:val="AbsatzStandardschriftart"/>
          <w:rFonts w:eastAsia="DejaVu Sans" w:cs="Arial" w:ascii="Arial" w:hAnsi="Arial"/>
          <w:spacing w:val="-1"/>
          <w:sz w:val="24"/>
          <w:szCs w:val="24"/>
          <w:lang w:val="it-IT"/>
        </w:rPr>
        <w:t>Giuseppe</w:t>
      </w:r>
      <w:r>
        <w:rPr>
          <w:rStyle w:val="AbsatzStandardschriftart"/>
          <w:rFonts w:eastAsia="DejaVu Sans" w:cs="Arial" w:ascii="Arial" w:hAnsi="Arial"/>
          <w:spacing w:val="-8"/>
          <w:sz w:val="24"/>
          <w:szCs w:val="24"/>
          <w:lang w:val="it-IT"/>
        </w:rPr>
        <w:t xml:space="preserve"> </w:t>
      </w:r>
      <w:r>
        <w:rPr>
          <w:rStyle w:val="AbsatzStandardschriftart"/>
          <w:rFonts w:eastAsia="DejaVu Sans" w:cs="Arial" w:ascii="Arial" w:hAnsi="Arial"/>
          <w:spacing w:val="-1"/>
          <w:sz w:val="24"/>
          <w:szCs w:val="24"/>
          <w:lang w:val="it-IT"/>
        </w:rPr>
        <w:t>Lipari</w:t>
      </w:r>
    </w:p>
    <w:p>
      <w:pPr>
        <w:pStyle w:val="Standard"/>
        <w:spacing w:before="60" w:after="0"/>
        <w:ind w:right="-6" w:hanging="0"/>
        <w:jc w:val="center"/>
        <w:rPr>
          <w:rFonts w:ascii="Arial" w:hAnsi="Arial" w:cs="Arial"/>
          <w:sz w:val="24"/>
          <w:szCs w:val="24"/>
          <w:lang w:val="it-IT"/>
        </w:rPr>
      </w:pPr>
      <w:r>
        <w:rPr>
          <w:rStyle w:val="AbsatzStandardschriftart"/>
          <w:rFonts w:eastAsia="DejaVu Sans" w:cs="Arial" w:ascii="Arial" w:hAnsi="Arial"/>
          <w:spacing w:val="-1"/>
          <w:sz w:val="24"/>
          <w:szCs w:val="24"/>
          <w:lang w:val="it-IT"/>
        </w:rPr>
        <w:t>RETIS</w:t>
      </w:r>
      <w:r>
        <w:rPr>
          <w:rStyle w:val="AbsatzStandardschriftart"/>
          <w:rFonts w:eastAsia="DejaVu Sans" w:cs="Arial" w:ascii="Arial" w:hAnsi="Arial"/>
          <w:spacing w:val="-7"/>
          <w:sz w:val="24"/>
          <w:szCs w:val="24"/>
          <w:lang w:val="it-IT"/>
        </w:rPr>
        <w:t xml:space="preserve"> </w:t>
      </w:r>
      <w:r>
        <w:rPr>
          <w:rStyle w:val="AbsatzStandardschriftart"/>
          <w:rFonts w:eastAsia="DejaVu Sans" w:cs="Arial" w:ascii="Arial" w:hAnsi="Arial"/>
          <w:spacing w:val="-1"/>
          <w:sz w:val="24"/>
          <w:szCs w:val="24"/>
          <w:lang w:val="it-IT"/>
        </w:rPr>
        <w:t>Lab</w:t>
      </w:r>
      <w:r>
        <w:rPr>
          <w:rStyle w:val="AbsatzStandardschriftart"/>
          <w:rFonts w:eastAsia="DejaVu Sans" w:cs="Arial" w:ascii="Arial" w:hAnsi="Arial"/>
          <w:spacing w:val="-9"/>
          <w:sz w:val="24"/>
          <w:szCs w:val="24"/>
          <w:lang w:val="it-IT"/>
        </w:rPr>
        <w:t xml:space="preserve"> </w:t>
      </w:r>
      <w:r>
        <w:rPr>
          <w:rStyle w:val="AbsatzStandardschriftart"/>
          <w:rFonts w:eastAsia="DejaVu Sans" w:cs="Arial" w:ascii="Arial" w:hAnsi="Arial"/>
          <w:sz w:val="24"/>
          <w:szCs w:val="24"/>
          <w:lang w:val="it-IT"/>
        </w:rPr>
        <w:t>-</w:t>
      </w:r>
      <w:r>
        <w:rPr>
          <w:rStyle w:val="AbsatzStandardschriftart"/>
          <w:rFonts w:eastAsia="DejaVu Sans" w:cs="Arial" w:ascii="Arial" w:hAnsi="Arial"/>
          <w:spacing w:val="-6"/>
          <w:sz w:val="24"/>
          <w:szCs w:val="24"/>
          <w:lang w:val="it-IT"/>
        </w:rPr>
        <w:t xml:space="preserve"> </w:t>
      </w:r>
      <w:r>
        <w:rPr>
          <w:rStyle w:val="AbsatzStandardschriftart"/>
          <w:rFonts w:eastAsia="DejaVu Sans" w:cs="Arial" w:ascii="Arial" w:hAnsi="Arial"/>
          <w:i/>
          <w:spacing w:val="-1"/>
          <w:sz w:val="24"/>
          <w:szCs w:val="24"/>
          <w:lang w:val="it-IT"/>
        </w:rPr>
        <w:t>Scuola</w:t>
      </w:r>
      <w:r>
        <w:rPr>
          <w:rStyle w:val="AbsatzStandardschriftart"/>
          <w:rFonts w:eastAsia="DejaVu Sans" w:cs="Arial" w:ascii="Arial" w:hAnsi="Arial"/>
          <w:i/>
          <w:spacing w:val="-6"/>
          <w:sz w:val="24"/>
          <w:szCs w:val="24"/>
          <w:lang w:val="it-IT"/>
        </w:rPr>
        <w:t xml:space="preserve"> </w:t>
      </w:r>
      <w:r>
        <w:rPr>
          <w:rStyle w:val="AbsatzStandardschriftart"/>
          <w:rFonts w:eastAsia="DejaVu Sans" w:cs="Arial" w:ascii="Arial" w:hAnsi="Arial"/>
          <w:i/>
          <w:spacing w:val="-1"/>
          <w:sz w:val="24"/>
          <w:szCs w:val="24"/>
          <w:lang w:val="it-IT"/>
        </w:rPr>
        <w:t>Superiore</w:t>
      </w:r>
      <w:r>
        <w:rPr>
          <w:rStyle w:val="AbsatzStandardschriftart"/>
          <w:rFonts w:eastAsia="DejaVu Sans" w:cs="Arial" w:ascii="Arial" w:hAnsi="Arial"/>
          <w:i/>
          <w:spacing w:val="-5"/>
          <w:sz w:val="24"/>
          <w:szCs w:val="24"/>
          <w:lang w:val="it-IT"/>
        </w:rPr>
        <w:t xml:space="preserve"> </w:t>
      </w:r>
      <w:r>
        <w:rPr>
          <w:rStyle w:val="AbsatzStandardschriftart"/>
          <w:rFonts w:eastAsia="DejaVu Sans" w:cs="Arial" w:ascii="Arial" w:hAnsi="Arial"/>
          <w:i/>
          <w:spacing w:val="-1"/>
          <w:sz w:val="24"/>
          <w:szCs w:val="24"/>
          <w:lang w:val="it-IT"/>
        </w:rPr>
        <w:t>Sant’Anna</w:t>
      </w:r>
    </w:p>
    <w:p>
      <w:pPr>
        <w:pStyle w:val="Normale1"/>
        <w:spacing w:before="60" w:after="0"/>
        <w:ind w:right="-6" w:hanging="0"/>
        <w:jc w:val="center"/>
        <w:rPr>
          <w:lang w:val="it-IT"/>
        </w:rPr>
      </w:pPr>
      <w:r>
        <w:rPr>
          <w:lang w:val="it-IT"/>
        </w:rPr>
      </w:r>
    </w:p>
    <w:p>
      <w:pPr>
        <w:pStyle w:val="Normale1"/>
        <w:spacing w:before="60" w:after="0"/>
        <w:ind w:right="-6" w:hanging="0"/>
        <w:jc w:val="center"/>
        <w:rPr/>
      </w:pPr>
      <w:r>
        <w:rPr>
          <w:rStyle w:val="AbsatzStandardschriftart"/>
          <w:rFonts w:eastAsia="DejaVu Sans" w:cs="Arial" w:ascii="Arial" w:hAnsi="Arial"/>
          <w:i/>
          <w:spacing w:val="-1"/>
          <w:sz w:val="24"/>
          <w:szCs w:val="24"/>
          <w:lang w:val="it-IT"/>
        </w:rPr>
        <w:t>Version 0.</w:t>
      </w:r>
      <w:r>
        <w:rPr>
          <w:rStyle w:val="AbsatzStandardschriftart"/>
          <w:rFonts w:eastAsia="DejaVu Sans" w:cs="Arial" w:ascii="Arial" w:hAnsi="Arial"/>
          <w:i/>
          <w:spacing w:val="-1"/>
          <w:sz w:val="24"/>
          <w:szCs w:val="24"/>
          <w:lang w:val="it-IT"/>
        </w:rPr>
        <w:t>4</w:t>
      </w:r>
    </w:p>
    <w:p>
      <w:pPr>
        <w:pStyle w:val="Standard"/>
        <w:jc w:val="both"/>
        <w:rPr>
          <w:rFonts w:ascii="Arial" w:hAnsi="Arial" w:eastAsia="DejaVu Sans" w:cs="Arial"/>
          <w:lang w:val="it-IT"/>
        </w:rPr>
      </w:pPr>
      <w:r>
        <w:rPr>
          <w:rFonts w:eastAsia="DejaVu Sans" w:cs="Arial" w:ascii="Arial" w:hAnsi="Arial"/>
          <w:lang w:val="it-IT"/>
        </w:rPr>
      </w:r>
    </w:p>
    <w:p>
      <w:pPr>
        <w:pStyle w:val="Berschrift1"/>
        <w:spacing w:before="240" w:after="240"/>
        <w:ind w:left="0" w:hanging="0"/>
        <w:jc w:val="both"/>
        <w:rPr>
          <w:rFonts w:ascii="Arial" w:hAnsi="Arial" w:cs="Arial"/>
        </w:rPr>
      </w:pPr>
      <w:r>
        <w:rPr>
          <w:rStyle w:val="AbsatzStandardschriftart"/>
          <w:rFonts w:cs="Arial" w:ascii="Arial" w:hAnsi="Arial"/>
          <w:spacing w:val="-1"/>
        </w:rPr>
        <w:t>Summary</w:t>
      </w:r>
    </w:p>
    <w:p>
      <w:pPr>
        <w:pStyle w:val="Textkrper"/>
        <w:spacing w:before="0" w:after="0"/>
        <w:ind w:left="0" w:right="-7" w:hanging="0"/>
        <w:jc w:val="both"/>
        <w:rPr>
          <w:rFonts w:ascii="Arial" w:hAnsi="Arial" w:cs="Arial"/>
        </w:rPr>
      </w:pPr>
      <w:r>
        <w:rPr>
          <w:rStyle w:val="AbsatzStandardschriftart"/>
          <w:rFonts w:cs="Arial" w:ascii="Arial" w:hAnsi="Arial"/>
          <w:b/>
          <w:spacing w:val="-1"/>
        </w:rPr>
        <w:t>Ptask</w:t>
      </w:r>
      <w:r>
        <w:rPr>
          <w:rStyle w:val="AbsatzStandardschriftart"/>
          <w:rFonts w:cs="Arial" w:ascii="Arial" w:hAnsi="Arial"/>
          <w:b/>
          <w:spacing w:val="38"/>
        </w:rPr>
        <w:t xml:space="preserve"> </w:t>
      </w:r>
      <w:r>
        <w:rPr>
          <w:rFonts w:cs="Arial" w:ascii="Arial" w:hAnsi="Arial"/>
        </w:rPr>
        <w:t>is</w:t>
      </w:r>
      <w:r>
        <w:rPr>
          <w:rStyle w:val="AbsatzStandardschriftart"/>
          <w:rFonts w:cs="Arial" w:ascii="Arial" w:hAnsi="Arial"/>
          <w:spacing w:val="42"/>
        </w:rPr>
        <w:t xml:space="preserve"> </w:t>
      </w:r>
      <w:r>
        <w:rPr>
          <w:rFonts w:cs="Arial" w:ascii="Arial" w:hAnsi="Arial"/>
        </w:rPr>
        <w:t>a</w:t>
      </w:r>
      <w:r>
        <w:rPr>
          <w:rStyle w:val="AbsatzStandardschriftart"/>
          <w:rFonts w:cs="Arial" w:ascii="Arial" w:hAnsi="Arial"/>
          <w:spacing w:val="42"/>
        </w:rPr>
        <w:t xml:space="preserve"> </w:t>
      </w:r>
      <w:r>
        <w:rPr>
          <w:rStyle w:val="AbsatzStandardschriftart"/>
          <w:rFonts w:cs="Arial" w:ascii="Arial" w:hAnsi="Arial"/>
          <w:spacing w:val="-1"/>
        </w:rPr>
        <w:t>C-library</w:t>
      </w:r>
      <w:r>
        <w:rPr>
          <w:rStyle w:val="AbsatzStandardschriftart"/>
          <w:rFonts w:cs="Arial" w:ascii="Arial" w:hAnsi="Arial"/>
          <w:spacing w:val="46"/>
        </w:rPr>
        <w:t xml:space="preserve"> </w:t>
      </w:r>
      <w:r>
        <w:rPr>
          <w:rStyle w:val="AbsatzStandardschriftart"/>
          <w:rFonts w:cs="Arial" w:ascii="Arial" w:hAnsi="Arial"/>
          <w:spacing w:val="-1"/>
        </w:rPr>
        <w:t>for</w:t>
      </w:r>
      <w:r>
        <w:rPr>
          <w:rStyle w:val="AbsatzStandardschriftart"/>
          <w:rFonts w:cs="Arial" w:ascii="Arial" w:hAnsi="Arial"/>
          <w:spacing w:val="43"/>
        </w:rPr>
        <w:t xml:space="preserve"> </w:t>
      </w:r>
      <w:r>
        <w:rPr>
          <w:rStyle w:val="AbsatzStandardschriftart"/>
          <w:rFonts w:cs="Arial" w:ascii="Arial" w:hAnsi="Arial"/>
          <w:spacing w:val="-1"/>
        </w:rPr>
        <w:t>fast</w:t>
      </w:r>
      <w:r>
        <w:rPr>
          <w:rStyle w:val="AbsatzStandardschriftart"/>
          <w:rFonts w:cs="Arial" w:ascii="Arial" w:hAnsi="Arial"/>
          <w:spacing w:val="45"/>
        </w:rPr>
        <w:t xml:space="preserve"> </w:t>
      </w:r>
      <w:r>
        <w:rPr>
          <w:rStyle w:val="AbsatzStandardschriftart"/>
          <w:rFonts w:cs="Arial" w:ascii="Arial" w:hAnsi="Arial"/>
          <w:spacing w:val="-1"/>
        </w:rPr>
        <w:t>development</w:t>
      </w:r>
      <w:r>
        <w:rPr>
          <w:rStyle w:val="AbsatzStandardschriftart"/>
          <w:rFonts w:cs="Arial" w:ascii="Arial" w:hAnsi="Arial"/>
          <w:spacing w:val="43"/>
        </w:rPr>
        <w:t xml:space="preserve"> </w:t>
      </w:r>
      <w:r>
        <w:rPr>
          <w:rStyle w:val="AbsatzStandardschriftart"/>
          <w:rFonts w:cs="Arial" w:ascii="Arial" w:hAnsi="Arial"/>
          <w:spacing w:val="-1"/>
        </w:rPr>
        <w:t>of</w:t>
      </w:r>
      <w:r>
        <w:rPr>
          <w:rStyle w:val="AbsatzStandardschriftart"/>
          <w:rFonts w:cs="Arial" w:ascii="Arial" w:hAnsi="Arial"/>
          <w:spacing w:val="44"/>
        </w:rPr>
        <w:t xml:space="preserve"> </w:t>
      </w:r>
      <w:r>
        <w:rPr>
          <w:rStyle w:val="AbsatzStandardschriftart"/>
          <w:rFonts w:cs="Arial" w:ascii="Arial" w:hAnsi="Arial"/>
          <w:spacing w:val="-1"/>
        </w:rPr>
        <w:t>periodic</w:t>
      </w:r>
      <w:r>
        <w:rPr>
          <w:rStyle w:val="AbsatzStandardschriftart"/>
          <w:rFonts w:cs="Arial" w:ascii="Arial" w:hAnsi="Arial"/>
          <w:spacing w:val="42"/>
        </w:rPr>
        <w:t xml:space="preserve"> </w:t>
      </w:r>
      <w:r>
        <w:rPr>
          <w:rStyle w:val="AbsatzStandardschriftart"/>
          <w:rFonts w:cs="Arial" w:ascii="Arial" w:hAnsi="Arial"/>
          <w:spacing w:val="-1"/>
        </w:rPr>
        <w:t>and</w:t>
      </w:r>
      <w:r>
        <w:rPr>
          <w:rStyle w:val="AbsatzStandardschriftart"/>
          <w:rFonts w:cs="Arial" w:ascii="Arial" w:hAnsi="Arial"/>
          <w:spacing w:val="44"/>
        </w:rPr>
        <w:t xml:space="preserve"> </w:t>
      </w:r>
      <w:r>
        <w:rPr>
          <w:rStyle w:val="AbsatzStandardschriftart"/>
          <w:rFonts w:cs="Arial" w:ascii="Arial" w:hAnsi="Arial"/>
          <w:spacing w:val="-1"/>
        </w:rPr>
        <w:t>aperiodic</w:t>
      </w:r>
      <w:r>
        <w:rPr>
          <w:rStyle w:val="AbsatzStandardschriftart"/>
          <w:rFonts w:cs="Arial" w:ascii="Arial" w:hAnsi="Arial"/>
          <w:spacing w:val="42"/>
        </w:rPr>
        <w:t xml:space="preserve"> </w:t>
      </w:r>
      <w:r>
        <w:rPr>
          <w:rStyle w:val="AbsatzStandardschriftart"/>
          <w:rFonts w:cs="Arial" w:ascii="Arial" w:hAnsi="Arial"/>
          <w:spacing w:val="-1"/>
        </w:rPr>
        <w:t>real-time</w:t>
      </w:r>
      <w:r>
        <w:rPr>
          <w:rStyle w:val="AbsatzStandardschriftart"/>
          <w:rFonts w:cs="Arial" w:ascii="Arial" w:hAnsi="Arial"/>
          <w:spacing w:val="44"/>
        </w:rPr>
        <w:t xml:space="preserve"> </w:t>
      </w:r>
      <w:r>
        <w:rPr>
          <w:rStyle w:val="AbsatzStandardschriftart"/>
          <w:rFonts w:cs="Arial" w:ascii="Arial" w:hAnsi="Arial"/>
          <w:spacing w:val="-1"/>
        </w:rPr>
        <w:t>tasks</w:t>
      </w:r>
      <w:r>
        <w:rPr>
          <w:rStyle w:val="AbsatzStandardschriftart"/>
          <w:rFonts w:cs="Arial" w:ascii="Arial" w:hAnsi="Arial"/>
          <w:spacing w:val="67"/>
          <w:w w:val="99"/>
        </w:rPr>
        <w:t xml:space="preserve"> </w:t>
      </w:r>
      <w:r>
        <w:rPr>
          <w:rStyle w:val="AbsatzStandardschriftart"/>
          <w:rFonts w:cs="Arial" w:ascii="Arial" w:hAnsi="Arial"/>
          <w:spacing w:val="-1"/>
        </w:rPr>
        <w:t>under</w:t>
      </w:r>
      <w:r>
        <w:rPr>
          <w:rStyle w:val="AbsatzStandardschriftart"/>
          <w:rFonts w:cs="Arial" w:ascii="Arial" w:hAnsi="Arial"/>
          <w:spacing w:val="7"/>
        </w:rPr>
        <w:t xml:space="preserve"> </w:t>
      </w:r>
      <w:r>
        <w:rPr>
          <w:rStyle w:val="AbsatzStandardschriftart"/>
          <w:rFonts w:cs="Arial" w:ascii="Arial" w:hAnsi="Arial"/>
          <w:spacing w:val="-1"/>
        </w:rPr>
        <w:t>Linux.</w:t>
      </w:r>
      <w:r>
        <w:rPr>
          <w:rStyle w:val="AbsatzStandardschriftart"/>
          <w:rFonts w:cs="Arial" w:ascii="Arial" w:hAnsi="Arial"/>
          <w:spacing w:val="6"/>
        </w:rPr>
        <w:t xml:space="preserve"> </w:t>
      </w:r>
      <w:r>
        <w:rPr>
          <w:rStyle w:val="AbsatzStandardschriftart"/>
          <w:rFonts w:cs="Arial" w:ascii="Arial" w:hAnsi="Arial"/>
          <w:spacing w:val="-1"/>
        </w:rPr>
        <w:t>It</w:t>
      </w:r>
      <w:r>
        <w:rPr>
          <w:rStyle w:val="AbsatzStandardschriftart"/>
          <w:rFonts w:cs="Arial" w:ascii="Arial" w:hAnsi="Arial"/>
          <w:spacing w:val="9"/>
        </w:rPr>
        <w:t xml:space="preserve"> </w:t>
      </w:r>
      <w:r>
        <w:rPr>
          <w:rStyle w:val="AbsatzStandardschriftart"/>
          <w:rFonts w:cs="Arial" w:ascii="Arial" w:hAnsi="Arial"/>
          <w:spacing w:val="-1"/>
        </w:rPr>
        <w:t>is</w:t>
      </w:r>
      <w:r>
        <w:rPr>
          <w:rStyle w:val="AbsatzStandardschriftart"/>
          <w:rFonts w:cs="Arial" w:ascii="Arial" w:hAnsi="Arial"/>
          <w:spacing w:val="7"/>
        </w:rPr>
        <w:t xml:space="preserve"> </w:t>
      </w:r>
      <w:r>
        <w:rPr>
          <w:rStyle w:val="AbsatzStandardschriftart"/>
          <w:rFonts w:cs="Arial" w:ascii="Arial" w:hAnsi="Arial"/>
          <w:spacing w:val="-1"/>
        </w:rPr>
        <w:t>written</w:t>
      </w:r>
      <w:r>
        <w:rPr>
          <w:rStyle w:val="AbsatzStandardschriftart"/>
          <w:rFonts w:cs="Arial" w:ascii="Arial" w:hAnsi="Arial"/>
          <w:spacing w:val="7"/>
        </w:rPr>
        <w:t xml:space="preserve"> </w:t>
      </w:r>
      <w:r>
        <w:rPr>
          <w:rStyle w:val="AbsatzStandardschriftart"/>
          <w:rFonts w:cs="Arial" w:ascii="Arial" w:hAnsi="Arial"/>
          <w:spacing w:val="-1"/>
        </w:rPr>
        <w:t>on</w:t>
      </w:r>
      <w:r>
        <w:rPr>
          <w:rStyle w:val="AbsatzStandardschriftart"/>
          <w:rFonts w:cs="Arial" w:ascii="Arial" w:hAnsi="Arial"/>
          <w:spacing w:val="9"/>
        </w:rPr>
        <w:t xml:space="preserve"> </w:t>
      </w:r>
      <w:r>
        <w:rPr>
          <w:rStyle w:val="AbsatzStandardschriftart"/>
          <w:rFonts w:cs="Arial" w:ascii="Arial" w:hAnsi="Arial"/>
          <w:spacing w:val="-1"/>
        </w:rPr>
        <w:t>top</w:t>
      </w:r>
      <w:r>
        <w:rPr>
          <w:rStyle w:val="AbsatzStandardschriftart"/>
          <w:rFonts w:cs="Arial" w:ascii="Arial" w:hAnsi="Arial"/>
          <w:spacing w:val="6"/>
        </w:rPr>
        <w:t xml:space="preserve"> </w:t>
      </w:r>
      <w:r>
        <w:rPr>
          <w:rStyle w:val="AbsatzStandardschriftart"/>
          <w:rFonts w:cs="Arial" w:ascii="Arial" w:hAnsi="Arial"/>
          <w:spacing w:val="-1"/>
        </w:rPr>
        <w:t>of</w:t>
      </w:r>
      <w:r>
        <w:rPr>
          <w:rStyle w:val="AbsatzStandardschriftart"/>
          <w:rFonts w:cs="Arial" w:ascii="Arial" w:hAnsi="Arial"/>
          <w:spacing w:val="9"/>
        </w:rPr>
        <w:t xml:space="preserve"> </w:t>
      </w:r>
      <w:r>
        <w:rPr>
          <w:rStyle w:val="AbsatzStandardschriftart"/>
          <w:rFonts w:cs="Arial" w:ascii="Arial" w:hAnsi="Arial"/>
          <w:spacing w:val="-1"/>
        </w:rPr>
        <w:t>the</w:t>
      </w:r>
      <w:r>
        <w:rPr>
          <w:rStyle w:val="AbsatzStandardschriftart"/>
          <w:rFonts w:cs="Arial" w:ascii="Arial" w:hAnsi="Arial"/>
          <w:spacing w:val="22"/>
        </w:rPr>
        <w:t xml:space="preserve"> </w:t>
      </w:r>
      <w:r>
        <w:rPr>
          <w:rStyle w:val="AbsatzStandardschriftart"/>
          <w:rFonts w:cs="Arial" w:ascii="Arial" w:hAnsi="Arial"/>
          <w:b/>
          <w:spacing w:val="-1"/>
        </w:rPr>
        <w:t>Pthread</w:t>
      </w:r>
      <w:r>
        <w:rPr>
          <w:rStyle w:val="AbsatzStandardschriftart"/>
          <w:rFonts w:cs="Arial" w:ascii="Arial" w:hAnsi="Arial"/>
          <w:b/>
          <w:spacing w:val="4"/>
        </w:rPr>
        <w:t xml:space="preserve"> </w:t>
      </w:r>
      <w:r>
        <w:rPr>
          <w:rStyle w:val="AbsatzStandardschriftart"/>
          <w:rFonts w:cs="Arial" w:ascii="Arial" w:hAnsi="Arial"/>
          <w:spacing w:val="-1"/>
        </w:rPr>
        <w:t>library</w:t>
      </w:r>
      <w:r>
        <w:rPr>
          <w:rStyle w:val="AbsatzStandardschriftart"/>
          <w:rFonts w:cs="Arial" w:ascii="Arial" w:hAnsi="Arial"/>
          <w:spacing w:val="8"/>
        </w:rPr>
        <w:t xml:space="preserve"> </w:t>
      </w:r>
      <w:r>
        <w:rPr>
          <w:rStyle w:val="AbsatzStandardschriftart"/>
          <w:rFonts w:cs="Arial" w:ascii="Arial" w:hAnsi="Arial"/>
          <w:spacing w:val="-1"/>
        </w:rPr>
        <w:t>with</w:t>
      </w:r>
      <w:r>
        <w:rPr>
          <w:rStyle w:val="AbsatzStandardschriftart"/>
          <w:rFonts w:cs="Arial" w:ascii="Arial" w:hAnsi="Arial"/>
          <w:spacing w:val="7"/>
        </w:rPr>
        <w:t xml:space="preserve"> </w:t>
      </w:r>
      <w:r>
        <w:rPr>
          <w:rStyle w:val="AbsatzStandardschriftart"/>
          <w:rFonts w:cs="Arial" w:ascii="Arial" w:hAnsi="Arial"/>
          <w:spacing w:val="-1"/>
        </w:rPr>
        <w:t>the</w:t>
      </w:r>
      <w:r>
        <w:rPr>
          <w:rStyle w:val="AbsatzStandardschriftart"/>
          <w:rFonts w:cs="Arial" w:ascii="Arial" w:hAnsi="Arial"/>
          <w:spacing w:val="7"/>
        </w:rPr>
        <w:t xml:space="preserve"> </w:t>
      </w:r>
      <w:r>
        <w:rPr>
          <w:rStyle w:val="AbsatzStandardschriftart"/>
          <w:rFonts w:cs="Arial" w:ascii="Arial" w:hAnsi="Arial"/>
          <w:spacing w:val="-1"/>
        </w:rPr>
        <w:t>aim</w:t>
      </w:r>
      <w:r>
        <w:rPr>
          <w:rStyle w:val="AbsatzStandardschriftart"/>
          <w:rFonts w:cs="Arial" w:ascii="Arial" w:hAnsi="Arial"/>
          <w:spacing w:val="8"/>
        </w:rPr>
        <w:t xml:space="preserve"> </w:t>
      </w:r>
      <w:r>
        <w:rPr>
          <w:rStyle w:val="AbsatzStandardschriftart"/>
          <w:rFonts w:cs="Arial" w:ascii="Arial" w:hAnsi="Arial"/>
          <w:spacing w:val="-1"/>
        </w:rPr>
        <w:t>of</w:t>
      </w:r>
      <w:r>
        <w:rPr>
          <w:rStyle w:val="AbsatzStandardschriftart"/>
          <w:rFonts w:cs="Arial" w:ascii="Arial" w:hAnsi="Arial"/>
          <w:spacing w:val="9"/>
        </w:rPr>
        <w:t xml:space="preserve"> </w:t>
      </w:r>
      <w:r>
        <w:rPr>
          <w:rStyle w:val="AbsatzStandardschriftart"/>
          <w:rFonts w:cs="Arial" w:ascii="Arial" w:hAnsi="Arial"/>
          <w:spacing w:val="-1"/>
        </w:rPr>
        <w:t>simplifying</w:t>
      </w:r>
      <w:r>
        <w:rPr>
          <w:rStyle w:val="AbsatzStandardschriftart"/>
          <w:rFonts w:cs="Arial" w:ascii="Arial" w:hAnsi="Arial"/>
          <w:spacing w:val="6"/>
        </w:rPr>
        <w:t xml:space="preserve"> </w:t>
      </w:r>
      <w:r>
        <w:rPr>
          <w:rStyle w:val="AbsatzStandardschriftart"/>
          <w:rFonts w:cs="Arial" w:ascii="Arial" w:hAnsi="Arial"/>
          <w:spacing w:val="-1"/>
        </w:rPr>
        <w:t>the</w:t>
      </w:r>
      <w:r>
        <w:rPr>
          <w:rStyle w:val="AbsatzStandardschriftart"/>
          <w:rFonts w:cs="Arial" w:ascii="Arial" w:hAnsi="Arial"/>
          <w:spacing w:val="63"/>
        </w:rPr>
        <w:t xml:space="preserve"> </w:t>
      </w:r>
      <w:r>
        <w:rPr>
          <w:rStyle w:val="AbsatzStandardschriftart"/>
          <w:rFonts w:cs="Arial" w:ascii="Arial" w:hAnsi="Arial"/>
          <w:spacing w:val="-1"/>
        </w:rPr>
        <w:t>creation</w:t>
      </w:r>
      <w:r>
        <w:rPr>
          <w:rStyle w:val="AbsatzStandardschriftart"/>
          <w:rFonts w:cs="Arial" w:ascii="Arial" w:hAnsi="Arial"/>
          <w:spacing w:val="31"/>
        </w:rPr>
        <w:t xml:space="preserve"> </w:t>
      </w:r>
      <w:r>
        <w:rPr>
          <w:rStyle w:val="AbsatzStandardschriftart"/>
          <w:rFonts w:cs="Arial" w:ascii="Arial" w:hAnsi="Arial"/>
          <w:spacing w:val="-1"/>
        </w:rPr>
        <w:t>of</w:t>
      </w:r>
      <w:r>
        <w:rPr>
          <w:rStyle w:val="AbsatzStandardschriftart"/>
          <w:rFonts w:cs="Arial" w:ascii="Arial" w:hAnsi="Arial"/>
          <w:spacing w:val="31"/>
        </w:rPr>
        <w:t xml:space="preserve"> </w:t>
      </w:r>
      <w:r>
        <w:rPr>
          <w:rStyle w:val="AbsatzStandardschriftart"/>
          <w:rFonts w:cs="Arial" w:ascii="Arial" w:hAnsi="Arial"/>
          <w:spacing w:val="-1"/>
        </w:rPr>
        <w:t>threads</w:t>
      </w:r>
      <w:r>
        <w:rPr>
          <w:rStyle w:val="AbsatzStandardschriftart"/>
          <w:rFonts w:cs="Arial" w:ascii="Arial" w:hAnsi="Arial"/>
          <w:spacing w:val="29"/>
        </w:rPr>
        <w:t xml:space="preserve"> </w:t>
      </w:r>
      <w:r>
        <w:rPr>
          <w:rStyle w:val="AbsatzStandardschriftart"/>
          <w:rFonts w:cs="Arial" w:ascii="Arial" w:hAnsi="Arial"/>
          <w:spacing w:val="-1"/>
        </w:rPr>
        <w:t>with</w:t>
      </w:r>
      <w:r>
        <w:rPr>
          <w:rStyle w:val="AbsatzStandardschriftart"/>
          <w:rFonts w:cs="Arial" w:ascii="Arial" w:hAnsi="Arial"/>
          <w:spacing w:val="30"/>
        </w:rPr>
        <w:t xml:space="preserve"> </w:t>
      </w:r>
      <w:r>
        <w:rPr>
          <w:rStyle w:val="AbsatzStandardschriftart"/>
          <w:rFonts w:cs="Arial" w:ascii="Arial" w:hAnsi="Arial"/>
          <w:spacing w:val="-1"/>
        </w:rPr>
        <w:t>typical</w:t>
      </w:r>
      <w:r>
        <w:rPr>
          <w:rStyle w:val="AbsatzStandardschriftart"/>
          <w:rFonts w:cs="Arial" w:ascii="Arial" w:hAnsi="Arial"/>
          <w:spacing w:val="31"/>
        </w:rPr>
        <w:t xml:space="preserve"> </w:t>
      </w:r>
      <w:r>
        <w:rPr>
          <w:rStyle w:val="AbsatzStandardschriftart"/>
          <w:rFonts w:cs="Arial" w:ascii="Arial" w:hAnsi="Arial"/>
          <w:spacing w:val="-1"/>
        </w:rPr>
        <w:t>timing</w:t>
      </w:r>
      <w:r>
        <w:rPr>
          <w:rStyle w:val="AbsatzStandardschriftart"/>
          <w:rFonts w:cs="Arial" w:ascii="Arial" w:hAnsi="Arial"/>
          <w:spacing w:val="30"/>
        </w:rPr>
        <w:t xml:space="preserve"> </w:t>
      </w:r>
      <w:r>
        <w:rPr>
          <w:rStyle w:val="AbsatzStandardschriftart"/>
          <w:rFonts w:cs="Arial" w:ascii="Arial" w:hAnsi="Arial"/>
          <w:spacing w:val="-1"/>
        </w:rPr>
        <w:t>parameters,</w:t>
      </w:r>
      <w:r>
        <w:rPr>
          <w:rStyle w:val="AbsatzStandardschriftart"/>
          <w:rFonts w:cs="Arial" w:ascii="Arial" w:hAnsi="Arial"/>
          <w:spacing w:val="31"/>
        </w:rPr>
        <w:t xml:space="preserve"> </w:t>
      </w:r>
      <w:r>
        <w:rPr>
          <w:rStyle w:val="AbsatzStandardschriftart"/>
          <w:rFonts w:cs="Arial" w:ascii="Arial" w:hAnsi="Arial"/>
          <w:spacing w:val="-1"/>
        </w:rPr>
        <w:t>like</w:t>
      </w:r>
      <w:r>
        <w:rPr>
          <w:rStyle w:val="AbsatzStandardschriftart"/>
          <w:rFonts w:cs="Arial" w:ascii="Arial" w:hAnsi="Arial"/>
          <w:spacing w:val="29"/>
        </w:rPr>
        <w:t xml:space="preserve"> </w:t>
      </w:r>
      <w:r>
        <w:rPr>
          <w:rStyle w:val="AbsatzStandardschriftart"/>
          <w:rFonts w:cs="Arial" w:ascii="Arial" w:hAnsi="Arial"/>
          <w:spacing w:val="-1"/>
        </w:rPr>
        <w:t>periods</w:t>
      </w:r>
      <w:r>
        <w:rPr>
          <w:rStyle w:val="AbsatzStandardschriftart"/>
          <w:rFonts w:cs="Arial" w:ascii="Arial" w:hAnsi="Arial"/>
          <w:spacing w:val="29"/>
        </w:rPr>
        <w:t xml:space="preserve"> </w:t>
      </w:r>
      <w:r>
        <w:rPr>
          <w:rStyle w:val="AbsatzStandardschriftart"/>
          <w:rFonts w:cs="Arial" w:ascii="Arial" w:hAnsi="Arial"/>
          <w:spacing w:val="-1"/>
        </w:rPr>
        <w:t>and</w:t>
      </w:r>
      <w:r>
        <w:rPr>
          <w:rStyle w:val="AbsatzStandardschriftart"/>
          <w:rFonts w:cs="Arial" w:ascii="Arial" w:hAnsi="Arial"/>
          <w:spacing w:val="29"/>
        </w:rPr>
        <w:t xml:space="preserve"> </w:t>
      </w:r>
      <w:r>
        <w:rPr>
          <w:rStyle w:val="AbsatzStandardschriftart"/>
          <w:rFonts w:cs="Arial" w:ascii="Arial" w:hAnsi="Arial"/>
          <w:spacing w:val="-1"/>
        </w:rPr>
        <w:t>deadlines.</w:t>
      </w:r>
      <w:r>
        <w:rPr>
          <w:rStyle w:val="AbsatzStandardschriftart"/>
          <w:rFonts w:cs="Arial" w:ascii="Arial" w:hAnsi="Arial"/>
          <w:spacing w:val="28"/>
        </w:rPr>
        <w:t xml:space="preserve"> </w:t>
      </w:r>
      <w:r>
        <w:rPr>
          <w:rStyle w:val="AbsatzStandardschriftart"/>
          <w:rFonts w:cs="Arial" w:ascii="Arial" w:hAnsi="Arial"/>
          <w:spacing w:val="-1"/>
        </w:rPr>
        <w:t>Ptask</w:t>
      </w:r>
      <w:r>
        <w:rPr>
          <w:rStyle w:val="AbsatzStandardschriftart"/>
          <w:rFonts w:cs="Arial" w:ascii="Arial" w:hAnsi="Arial"/>
          <w:spacing w:val="-6"/>
        </w:rPr>
        <w:t xml:space="preserve"> functions </w:t>
      </w:r>
      <w:r>
        <w:rPr>
          <w:rStyle w:val="AbsatzStandardschriftart"/>
          <w:rFonts w:cs="Arial" w:ascii="Arial" w:hAnsi="Arial"/>
          <w:spacing w:val="-1"/>
        </w:rPr>
        <w:t>allow</w:t>
      </w:r>
      <w:r>
        <w:rPr>
          <w:rStyle w:val="AbsatzStandardschriftart"/>
          <w:rFonts w:cs="Arial" w:ascii="Arial" w:hAnsi="Arial"/>
          <w:spacing w:val="-5"/>
        </w:rPr>
        <w:t xml:space="preserve"> </w:t>
      </w:r>
      <w:r>
        <w:rPr>
          <w:rStyle w:val="AbsatzStandardschriftart"/>
          <w:rFonts w:cs="Arial" w:ascii="Arial" w:hAnsi="Arial"/>
          <w:spacing w:val="-1"/>
        </w:rPr>
        <w:t>programmers</w:t>
      </w:r>
      <w:r>
        <w:rPr>
          <w:rStyle w:val="AbsatzStandardschriftart"/>
          <w:rFonts w:cs="Arial" w:ascii="Arial" w:hAnsi="Arial"/>
          <w:spacing w:val="-5"/>
        </w:rPr>
        <w:t xml:space="preserve"> </w:t>
      </w:r>
      <w:r>
        <w:rPr>
          <w:rStyle w:val="AbsatzStandardschriftart"/>
          <w:rFonts w:cs="Arial" w:ascii="Arial" w:hAnsi="Arial"/>
          <w:spacing w:val="-1"/>
        </w:rPr>
        <w:t>to</w:t>
      </w:r>
      <w:r>
        <w:rPr>
          <w:rStyle w:val="AbsatzStandardschriftart"/>
          <w:rFonts w:cs="Arial" w:ascii="Arial" w:hAnsi="Arial"/>
          <w:spacing w:val="-5"/>
        </w:rPr>
        <w:t xml:space="preserve"> </w:t>
      </w:r>
      <w:r>
        <w:rPr>
          <w:rStyle w:val="AbsatzStandardschriftart"/>
          <w:rFonts w:cs="Arial" w:ascii="Arial" w:hAnsi="Arial"/>
          <w:spacing w:val="-1"/>
        </w:rPr>
        <w:t>quickly</w:t>
      </w:r>
    </w:p>
    <w:p>
      <w:pPr>
        <w:pStyle w:val="Textkrper"/>
        <w:numPr>
          <w:ilvl w:val="0"/>
          <w:numId w:val="1"/>
        </w:numPr>
        <w:ind w:left="851" w:hanging="425"/>
        <w:jc w:val="both"/>
        <w:rPr>
          <w:rFonts w:ascii="Arial" w:hAnsi="Arial" w:cs="Arial"/>
        </w:rPr>
      </w:pPr>
      <w:r>
        <w:rPr>
          <w:rStyle w:val="AbsatzStandardschriftart"/>
          <w:rFonts w:cs="Arial" w:ascii="Arial" w:hAnsi="Arial"/>
          <w:spacing w:val="-1"/>
        </w:rPr>
        <w:t>create</w:t>
      </w:r>
      <w:r>
        <w:rPr>
          <w:rStyle w:val="AbsatzStandardschriftart"/>
          <w:rFonts w:cs="Arial" w:ascii="Arial" w:hAnsi="Arial"/>
          <w:spacing w:val="-7"/>
        </w:rPr>
        <w:t xml:space="preserve"> </w:t>
      </w:r>
      <w:r>
        <w:rPr>
          <w:rStyle w:val="AbsatzStandardschriftart"/>
          <w:rFonts w:cs="Arial" w:ascii="Arial" w:hAnsi="Arial"/>
          <w:spacing w:val="-1"/>
        </w:rPr>
        <w:t>periodic</w:t>
      </w:r>
      <w:r>
        <w:rPr>
          <w:rStyle w:val="AbsatzStandardschriftart"/>
          <w:rFonts w:cs="Arial" w:ascii="Arial" w:hAnsi="Arial"/>
          <w:spacing w:val="-8"/>
        </w:rPr>
        <w:t xml:space="preserve"> </w:t>
      </w:r>
      <w:r>
        <w:rPr>
          <w:rStyle w:val="AbsatzStandardschriftart"/>
          <w:rFonts w:cs="Arial" w:ascii="Arial" w:hAnsi="Arial"/>
          <w:spacing w:val="-1"/>
        </w:rPr>
        <w:t>and</w:t>
      </w:r>
      <w:r>
        <w:rPr>
          <w:rStyle w:val="AbsatzStandardschriftart"/>
          <w:rFonts w:cs="Arial" w:ascii="Arial" w:hAnsi="Arial"/>
          <w:spacing w:val="-8"/>
        </w:rPr>
        <w:t xml:space="preserve"> </w:t>
      </w:r>
      <w:r>
        <w:rPr>
          <w:rStyle w:val="AbsatzStandardschriftart"/>
          <w:rFonts w:cs="Arial" w:ascii="Arial" w:hAnsi="Arial"/>
          <w:spacing w:val="-1"/>
        </w:rPr>
        <w:t>aperiodic</w:t>
      </w:r>
      <w:r>
        <w:rPr>
          <w:rStyle w:val="AbsatzStandardschriftart"/>
          <w:rFonts w:cs="Arial" w:ascii="Arial" w:hAnsi="Arial"/>
          <w:spacing w:val="-8"/>
        </w:rPr>
        <w:t xml:space="preserve"> </w:t>
      </w:r>
      <w:r>
        <w:rPr>
          <w:rStyle w:val="AbsatzStandardschriftart"/>
          <w:rFonts w:cs="Arial" w:ascii="Arial" w:hAnsi="Arial"/>
          <w:spacing w:val="-1"/>
        </w:rPr>
        <w:t>tasks;</w:t>
      </w:r>
    </w:p>
    <w:p>
      <w:pPr>
        <w:pStyle w:val="Textkrper"/>
        <w:numPr>
          <w:ilvl w:val="0"/>
          <w:numId w:val="1"/>
        </w:numPr>
        <w:ind w:left="851" w:hanging="425"/>
        <w:jc w:val="both"/>
        <w:rPr>
          <w:rFonts w:ascii="Arial" w:hAnsi="Arial" w:cs="Arial"/>
        </w:rPr>
      </w:pPr>
      <w:r>
        <w:rPr>
          <w:rStyle w:val="AbsatzStandardschriftart"/>
          <w:rFonts w:cs="Arial" w:ascii="Arial" w:hAnsi="Arial"/>
          <w:spacing w:val="-1"/>
        </w:rPr>
        <w:t>specify</w:t>
      </w:r>
      <w:r>
        <w:rPr>
          <w:rStyle w:val="AbsatzStandardschriftart"/>
          <w:rFonts w:cs="Arial" w:ascii="Arial" w:hAnsi="Arial"/>
          <w:spacing w:val="-6"/>
        </w:rPr>
        <w:t xml:space="preserve"> </w:t>
      </w:r>
      <w:r>
        <w:rPr>
          <w:rStyle w:val="AbsatzStandardschriftart"/>
          <w:rFonts w:cs="Arial" w:ascii="Arial" w:hAnsi="Arial"/>
          <w:spacing w:val="-1"/>
        </w:rPr>
        <w:t>timing</w:t>
      </w:r>
      <w:r>
        <w:rPr>
          <w:rStyle w:val="AbsatzStandardschriftart"/>
          <w:rFonts w:cs="Arial" w:ascii="Arial" w:hAnsi="Arial"/>
          <w:spacing w:val="-8"/>
        </w:rPr>
        <w:t xml:space="preserve"> </w:t>
      </w:r>
      <w:r>
        <w:rPr>
          <w:rStyle w:val="AbsatzStandardschriftart"/>
          <w:rFonts w:cs="Arial" w:ascii="Arial" w:hAnsi="Arial"/>
          <w:spacing w:val="-1"/>
        </w:rPr>
        <w:t>constraints</w:t>
      </w:r>
      <w:r>
        <w:rPr>
          <w:rStyle w:val="AbsatzStandardschriftart"/>
          <w:rFonts w:cs="Arial" w:ascii="Arial" w:hAnsi="Arial"/>
          <w:spacing w:val="-6"/>
        </w:rPr>
        <w:t xml:space="preserve"> </w:t>
      </w:r>
      <w:r>
        <w:rPr>
          <w:rStyle w:val="AbsatzStandardschriftart"/>
          <w:rFonts w:cs="Arial" w:ascii="Arial" w:hAnsi="Arial"/>
          <w:spacing w:val="-1"/>
        </w:rPr>
        <w:t>such</w:t>
      </w:r>
      <w:r>
        <w:rPr>
          <w:rStyle w:val="AbsatzStandardschriftart"/>
          <w:rFonts w:cs="Arial" w:ascii="Arial" w:hAnsi="Arial"/>
          <w:spacing w:val="-5"/>
        </w:rPr>
        <w:t xml:space="preserve"> </w:t>
      </w:r>
      <w:r>
        <w:rPr>
          <w:rStyle w:val="AbsatzStandardschriftart"/>
          <w:rFonts w:cs="Arial" w:ascii="Arial" w:hAnsi="Arial"/>
          <w:spacing w:val="-1"/>
        </w:rPr>
        <w:t>periods</w:t>
      </w:r>
      <w:r>
        <w:rPr>
          <w:rStyle w:val="AbsatzStandardschriftart"/>
          <w:rFonts w:cs="Arial" w:ascii="Arial" w:hAnsi="Arial"/>
          <w:spacing w:val="-8"/>
        </w:rPr>
        <w:t xml:space="preserve"> </w:t>
      </w:r>
      <w:r>
        <w:rPr>
          <w:rStyle w:val="AbsatzStandardschriftart"/>
          <w:rFonts w:cs="Arial" w:ascii="Arial" w:hAnsi="Arial"/>
          <w:spacing w:val="-1"/>
        </w:rPr>
        <w:t>and</w:t>
      </w:r>
      <w:r>
        <w:rPr>
          <w:rStyle w:val="AbsatzStandardschriftart"/>
          <w:rFonts w:cs="Arial" w:ascii="Arial" w:hAnsi="Arial"/>
          <w:spacing w:val="-8"/>
        </w:rPr>
        <w:t xml:space="preserve"> </w:t>
      </w:r>
      <w:r>
        <w:rPr>
          <w:rStyle w:val="AbsatzStandardschriftart"/>
          <w:rFonts w:cs="Arial" w:ascii="Arial" w:hAnsi="Arial"/>
          <w:spacing w:val="-1"/>
        </w:rPr>
        <w:t>relative</w:t>
      </w:r>
      <w:r>
        <w:rPr>
          <w:rStyle w:val="AbsatzStandardschriftart"/>
          <w:rFonts w:cs="Arial" w:ascii="Arial" w:hAnsi="Arial"/>
          <w:spacing w:val="-6"/>
        </w:rPr>
        <w:t xml:space="preserve"> </w:t>
      </w:r>
      <w:r>
        <w:rPr>
          <w:rStyle w:val="AbsatzStandardschriftart"/>
          <w:rFonts w:cs="Arial" w:ascii="Arial" w:hAnsi="Arial"/>
          <w:spacing w:val="-1"/>
        </w:rPr>
        <w:t>deadlines;</w:t>
      </w:r>
    </w:p>
    <w:p>
      <w:pPr>
        <w:pStyle w:val="Textkrper"/>
        <w:numPr>
          <w:ilvl w:val="0"/>
          <w:numId w:val="1"/>
        </w:numPr>
        <w:ind w:left="851" w:hanging="425"/>
        <w:jc w:val="both"/>
        <w:rPr>
          <w:rFonts w:ascii="Arial" w:hAnsi="Arial" w:cs="Arial"/>
        </w:rPr>
      </w:pPr>
      <w:r>
        <w:rPr>
          <w:rStyle w:val="AbsatzStandardschriftart"/>
          <w:rFonts w:cs="Arial" w:ascii="Arial" w:hAnsi="Arial"/>
          <w:spacing w:val="-1"/>
        </w:rPr>
        <w:t>monitor</w:t>
      </w:r>
      <w:r>
        <w:rPr>
          <w:rStyle w:val="AbsatzStandardschriftart"/>
          <w:rFonts w:cs="Arial" w:ascii="Arial" w:hAnsi="Arial"/>
          <w:spacing w:val="-10"/>
        </w:rPr>
        <w:t xml:space="preserve"> </w:t>
      </w:r>
      <w:r>
        <w:rPr>
          <w:rStyle w:val="AbsatzStandardschriftart"/>
          <w:rFonts w:cs="Arial" w:ascii="Arial" w:hAnsi="Arial"/>
          <w:spacing w:val="-1"/>
        </w:rPr>
        <w:t>deadline</w:t>
      </w:r>
      <w:r>
        <w:rPr>
          <w:rStyle w:val="AbsatzStandardschriftart"/>
          <w:rFonts w:cs="Arial" w:ascii="Arial" w:hAnsi="Arial"/>
          <w:spacing w:val="-8"/>
        </w:rPr>
        <w:t xml:space="preserve"> </w:t>
      </w:r>
      <w:r>
        <w:rPr>
          <w:rStyle w:val="AbsatzStandardschriftart"/>
          <w:rFonts w:cs="Arial" w:ascii="Arial" w:hAnsi="Arial"/>
          <w:spacing w:val="-1"/>
        </w:rPr>
        <w:t>misses;</w:t>
      </w:r>
    </w:p>
    <w:p>
      <w:pPr>
        <w:pStyle w:val="Textkrper"/>
        <w:numPr>
          <w:ilvl w:val="0"/>
          <w:numId w:val="1"/>
        </w:numPr>
        <w:ind w:left="851" w:hanging="425"/>
        <w:jc w:val="both"/>
        <w:rPr>
          <w:rFonts w:ascii="Arial" w:hAnsi="Arial" w:cs="Arial"/>
        </w:rPr>
      </w:pPr>
      <w:r>
        <w:rPr>
          <w:rStyle w:val="AbsatzStandardschriftart"/>
          <w:rFonts w:cs="Arial" w:ascii="Arial" w:hAnsi="Arial"/>
          <w:spacing w:val="-1"/>
        </w:rPr>
        <w:t>monitor</w:t>
      </w:r>
      <w:r>
        <w:rPr>
          <w:rStyle w:val="AbsatzStandardschriftart"/>
          <w:rFonts w:cs="Arial" w:ascii="Arial" w:hAnsi="Arial"/>
          <w:spacing w:val="-7"/>
        </w:rPr>
        <w:t xml:space="preserve"> </w:t>
      </w:r>
      <w:r>
        <w:rPr>
          <w:rStyle w:val="AbsatzStandardschriftart"/>
          <w:rFonts w:cs="Arial" w:ascii="Arial" w:hAnsi="Arial"/>
          <w:spacing w:val="-1"/>
        </w:rPr>
        <w:t>average</w:t>
      </w:r>
      <w:r>
        <w:rPr>
          <w:rStyle w:val="AbsatzStandardschriftart"/>
          <w:rFonts w:cs="Arial" w:ascii="Arial" w:hAnsi="Arial"/>
          <w:spacing w:val="-5"/>
        </w:rPr>
        <w:t xml:space="preserve"> </w:t>
      </w:r>
      <w:r>
        <w:rPr>
          <w:rStyle w:val="AbsatzStandardschriftart"/>
          <w:rFonts w:cs="Arial" w:ascii="Arial" w:hAnsi="Arial"/>
          <w:spacing w:val="-1"/>
        </w:rPr>
        <w:t>and</w:t>
      </w:r>
      <w:r>
        <w:rPr>
          <w:rStyle w:val="AbsatzStandardschriftart"/>
          <w:rFonts w:cs="Arial" w:ascii="Arial" w:hAnsi="Arial"/>
          <w:spacing w:val="-7"/>
        </w:rPr>
        <w:t xml:space="preserve"> </w:t>
      </w:r>
      <w:r>
        <w:rPr>
          <w:rStyle w:val="AbsatzStandardschriftart"/>
          <w:rFonts w:cs="Arial" w:ascii="Arial" w:hAnsi="Arial"/>
          <w:spacing w:val="-1"/>
        </w:rPr>
        <w:t>worst-case</w:t>
      </w:r>
      <w:r>
        <w:rPr>
          <w:rStyle w:val="AbsatzStandardschriftart"/>
          <w:rFonts w:cs="Arial" w:ascii="Arial" w:hAnsi="Arial"/>
          <w:spacing w:val="-4"/>
        </w:rPr>
        <w:t xml:space="preserve"> </w:t>
      </w:r>
      <w:r>
        <w:rPr>
          <w:rStyle w:val="AbsatzStandardschriftart"/>
          <w:rFonts w:cs="Arial" w:ascii="Arial" w:hAnsi="Arial"/>
          <w:spacing w:val="-1"/>
        </w:rPr>
        <w:t>execution</w:t>
      </w:r>
      <w:r>
        <w:rPr>
          <w:rStyle w:val="AbsatzStandardschriftart"/>
          <w:rFonts w:cs="Arial" w:ascii="Arial" w:hAnsi="Arial"/>
          <w:spacing w:val="-5"/>
        </w:rPr>
        <w:t xml:space="preserve"> </w:t>
      </w:r>
      <w:r>
        <w:rPr>
          <w:rStyle w:val="AbsatzStandardschriftart"/>
          <w:rFonts w:cs="Arial" w:ascii="Arial" w:hAnsi="Arial"/>
          <w:spacing w:val="-1"/>
        </w:rPr>
        <w:t>times;</w:t>
      </w:r>
    </w:p>
    <w:p>
      <w:pPr>
        <w:pStyle w:val="Textkrper"/>
        <w:numPr>
          <w:ilvl w:val="0"/>
          <w:numId w:val="1"/>
        </w:numPr>
        <w:ind w:left="851" w:hanging="425"/>
        <w:jc w:val="both"/>
        <w:rPr>
          <w:rFonts w:ascii="Arial" w:hAnsi="Arial" w:cs="Arial"/>
        </w:rPr>
      </w:pPr>
      <w:r>
        <w:rPr>
          <w:rStyle w:val="AbsatzStandardschriftart"/>
          <w:rFonts w:cs="Arial" w:ascii="Arial" w:hAnsi="Arial"/>
          <w:spacing w:val="-1"/>
        </w:rPr>
        <w:t>activate</w:t>
      </w:r>
      <w:r>
        <w:rPr>
          <w:rStyle w:val="AbsatzStandardschriftart"/>
          <w:rFonts w:cs="Arial" w:ascii="Arial" w:hAnsi="Arial"/>
          <w:spacing w:val="-4"/>
        </w:rPr>
        <w:t xml:space="preserve"> </w:t>
      </w:r>
      <w:r>
        <w:rPr>
          <w:rStyle w:val="AbsatzStandardschriftart"/>
          <w:rFonts w:cs="Arial" w:ascii="Arial" w:hAnsi="Arial"/>
          <w:spacing w:val="-1"/>
        </w:rPr>
        <w:t>tasks</w:t>
      </w:r>
      <w:r>
        <w:rPr>
          <w:rStyle w:val="AbsatzStandardschriftart"/>
          <w:rFonts w:cs="Arial" w:ascii="Arial" w:hAnsi="Arial"/>
          <w:spacing w:val="-6"/>
        </w:rPr>
        <w:t xml:space="preserve"> </w:t>
      </w:r>
      <w:r>
        <w:rPr>
          <w:rStyle w:val="AbsatzStandardschriftart"/>
          <w:rFonts w:cs="Arial" w:ascii="Arial" w:hAnsi="Arial"/>
          <w:spacing w:val="-1"/>
        </w:rPr>
        <w:t>with</w:t>
      </w:r>
      <w:r>
        <w:rPr>
          <w:rStyle w:val="AbsatzStandardschriftart"/>
          <w:rFonts w:cs="Arial" w:ascii="Arial" w:hAnsi="Arial"/>
          <w:spacing w:val="-5"/>
        </w:rPr>
        <w:t xml:space="preserve"> </w:t>
      </w:r>
      <w:r>
        <w:rPr>
          <w:rStyle w:val="AbsatzStandardschriftart"/>
          <w:rFonts w:cs="Arial" w:ascii="Arial" w:hAnsi="Arial"/>
          <w:spacing w:val="-1"/>
        </w:rPr>
        <w:t>specific</w:t>
      </w:r>
      <w:r>
        <w:rPr>
          <w:rStyle w:val="AbsatzStandardschriftart"/>
          <w:rFonts w:cs="Arial" w:ascii="Arial" w:hAnsi="Arial"/>
          <w:spacing w:val="-6"/>
        </w:rPr>
        <w:t xml:space="preserve"> </w:t>
      </w:r>
      <w:r>
        <w:rPr>
          <w:rStyle w:val="AbsatzStandardschriftart"/>
          <w:rFonts w:cs="Arial" w:ascii="Arial" w:hAnsi="Arial"/>
          <w:spacing w:val="-1"/>
        </w:rPr>
        <w:t>offsets;</w:t>
      </w:r>
    </w:p>
    <w:p>
      <w:pPr>
        <w:pStyle w:val="Textkrper"/>
        <w:numPr>
          <w:ilvl w:val="0"/>
          <w:numId w:val="1"/>
        </w:numPr>
        <w:ind w:left="851" w:hanging="425"/>
        <w:jc w:val="both"/>
        <w:rPr>
          <w:rFonts w:ascii="Arial" w:hAnsi="Arial" w:cs="Arial"/>
        </w:rPr>
      </w:pPr>
      <w:r>
        <w:rPr>
          <w:rStyle w:val="AbsatzStandardschriftart"/>
          <w:rFonts w:cs="Arial" w:ascii="Arial" w:hAnsi="Arial"/>
          <w:spacing w:val="-1"/>
        </w:rPr>
        <w:t>manage</w:t>
      </w:r>
      <w:r>
        <w:rPr>
          <w:rStyle w:val="AbsatzStandardschriftart"/>
          <w:rFonts w:cs="Arial" w:ascii="Arial" w:hAnsi="Arial"/>
          <w:spacing w:val="-8"/>
        </w:rPr>
        <w:t xml:space="preserve"> </w:t>
      </w:r>
      <w:r>
        <w:rPr>
          <w:rStyle w:val="AbsatzStandardschriftart"/>
          <w:rFonts w:cs="Arial" w:ascii="Arial" w:hAnsi="Arial"/>
          <w:spacing w:val="-1"/>
        </w:rPr>
        <w:t>task</w:t>
      </w:r>
      <w:r>
        <w:rPr>
          <w:rStyle w:val="AbsatzStandardschriftart"/>
          <w:rFonts w:cs="Arial" w:ascii="Arial" w:hAnsi="Arial"/>
          <w:spacing w:val="-6"/>
        </w:rPr>
        <w:t xml:space="preserve"> </w:t>
      </w:r>
      <w:r>
        <w:rPr>
          <w:rStyle w:val="AbsatzStandardschriftart"/>
          <w:rFonts w:cs="Arial" w:ascii="Arial" w:hAnsi="Arial"/>
          <w:spacing w:val="-1"/>
        </w:rPr>
        <w:t>groups;</w:t>
      </w:r>
    </w:p>
    <w:p>
      <w:pPr>
        <w:pStyle w:val="Textkrper"/>
        <w:numPr>
          <w:ilvl w:val="0"/>
          <w:numId w:val="1"/>
        </w:numPr>
        <w:ind w:left="851" w:hanging="425"/>
        <w:jc w:val="both"/>
        <w:rPr>
          <w:rFonts w:ascii="Arial" w:hAnsi="Arial" w:cs="Arial"/>
        </w:rPr>
      </w:pPr>
      <w:r>
        <w:rPr>
          <w:rStyle w:val="AbsatzStandardschriftart"/>
          <w:rFonts w:cs="Arial" w:ascii="Arial" w:hAnsi="Arial"/>
          <w:spacing w:val="-1"/>
        </w:rPr>
        <w:t>handle</w:t>
      </w:r>
      <w:r>
        <w:rPr>
          <w:rStyle w:val="AbsatzStandardschriftart"/>
          <w:rFonts w:cs="Arial" w:ascii="Arial" w:hAnsi="Arial"/>
          <w:spacing w:val="-9"/>
        </w:rPr>
        <w:t xml:space="preserve"> </w:t>
      </w:r>
      <w:r>
        <w:rPr>
          <w:rStyle w:val="AbsatzStandardschriftart"/>
          <w:rFonts w:cs="Arial" w:ascii="Arial" w:hAnsi="Arial"/>
          <w:spacing w:val="-1"/>
        </w:rPr>
        <w:t>mode</w:t>
      </w:r>
      <w:r>
        <w:rPr>
          <w:rStyle w:val="AbsatzStandardschriftart"/>
          <w:rFonts w:cs="Arial" w:ascii="Arial" w:hAnsi="Arial"/>
          <w:spacing w:val="-9"/>
        </w:rPr>
        <w:t xml:space="preserve"> </w:t>
      </w:r>
      <w:r>
        <w:rPr>
          <w:rStyle w:val="AbsatzStandardschriftart"/>
          <w:rFonts w:cs="Arial" w:ascii="Arial" w:hAnsi="Arial"/>
          <w:spacing w:val="-1"/>
        </w:rPr>
        <w:t>changes.</w:t>
      </w:r>
    </w:p>
    <w:p>
      <w:pPr>
        <w:pStyle w:val="Standard"/>
        <w:jc w:val="both"/>
        <w:rPr>
          <w:rFonts w:ascii="Arial" w:hAnsi="Arial" w:eastAsia="DejaVu Sans" w:cs="Arial"/>
        </w:rPr>
      </w:pPr>
      <w:r>
        <w:rPr>
          <w:rFonts w:eastAsia="DejaVu Sans" w:cs="Arial" w:ascii="Arial" w:hAnsi="Arial"/>
        </w:rPr>
      </w:r>
    </w:p>
    <w:p>
      <w:pPr>
        <w:pStyle w:val="Berschrift1"/>
        <w:spacing w:before="240" w:after="240"/>
        <w:ind w:left="0" w:hanging="0"/>
        <w:jc w:val="both"/>
        <w:rPr>
          <w:rStyle w:val="AbsatzStandardschriftart"/>
          <w:rFonts w:ascii="Arial" w:hAnsi="Arial" w:cs="Arial"/>
          <w:spacing w:val="-1"/>
        </w:rPr>
      </w:pPr>
      <w:r>
        <w:rPr>
          <w:rStyle w:val="AbsatzStandardschriftart"/>
          <w:rFonts w:cs="Arial" w:ascii="Arial" w:hAnsi="Arial"/>
          <w:spacing w:val="-1"/>
        </w:rPr>
        <w:t>Table of contents</w:t>
      </w:r>
    </w:p>
    <w:p>
      <w:pPr>
        <w:pStyle w:val="Standard"/>
        <w:jc w:val="both"/>
        <w:rPr>
          <w:rFonts w:ascii="Arial" w:hAnsi="Arial" w:eastAsia="DejaVu Sans" w:cs="Arial"/>
        </w:rPr>
      </w:pPr>
      <w:r>
        <w:rPr>
          <w:rFonts w:eastAsia="DejaVu Sans" w:cs="Arial" w:ascii="Arial" w:hAnsi="Arial"/>
        </w:rPr>
        <w:t>This document includes the following sections:</w:t>
      </w:r>
    </w:p>
    <w:p>
      <w:pPr>
        <w:pStyle w:val="Textkrper"/>
        <w:numPr>
          <w:ilvl w:val="0"/>
          <w:numId w:val="2"/>
        </w:numPr>
        <w:ind w:left="851" w:hanging="425"/>
        <w:jc w:val="both"/>
        <w:rPr>
          <w:rStyle w:val="AbsatzStandardschriftart"/>
          <w:rFonts w:ascii="Arial" w:hAnsi="Arial" w:cs="Arial"/>
        </w:rPr>
      </w:pPr>
      <w:r>
        <w:rPr>
          <w:rStyle w:val="AbsatzStandardschriftart"/>
          <w:rFonts w:cs="Arial" w:ascii="Arial" w:hAnsi="Arial"/>
        </w:rPr>
        <w:t>New data types.</w:t>
      </w:r>
    </w:p>
    <w:p>
      <w:pPr>
        <w:pStyle w:val="Textkrper"/>
        <w:numPr>
          <w:ilvl w:val="0"/>
          <w:numId w:val="2"/>
        </w:numPr>
        <w:ind w:left="851" w:hanging="425"/>
        <w:jc w:val="both"/>
        <w:rPr>
          <w:rFonts w:ascii="Arial" w:hAnsi="Arial" w:cs="Arial"/>
        </w:rPr>
      </w:pPr>
      <w:r>
        <w:rPr>
          <w:rStyle w:val="AbsatzStandardschriftart"/>
          <w:rFonts w:cs="Arial" w:ascii="Arial" w:hAnsi="Arial"/>
          <w:spacing w:val="-1"/>
        </w:rPr>
        <w:t>System</w:t>
      </w:r>
      <w:r>
        <w:rPr>
          <w:rStyle w:val="AbsatzStandardschriftart"/>
          <w:rFonts w:cs="Arial" w:ascii="Arial" w:hAnsi="Arial"/>
          <w:spacing w:val="-14"/>
        </w:rPr>
        <w:t xml:space="preserve"> </w:t>
      </w:r>
      <w:r>
        <w:rPr>
          <w:rStyle w:val="AbsatzStandardschriftart"/>
          <w:rFonts w:cs="Arial" w:ascii="Arial" w:hAnsi="Arial"/>
          <w:spacing w:val="-1"/>
        </w:rPr>
        <w:t>functions</w:t>
      </w:r>
    </w:p>
    <w:p>
      <w:pPr>
        <w:pStyle w:val="Textkrper"/>
        <w:numPr>
          <w:ilvl w:val="0"/>
          <w:numId w:val="2"/>
        </w:numPr>
        <w:ind w:left="851" w:hanging="425"/>
        <w:jc w:val="both"/>
        <w:rPr>
          <w:rFonts w:ascii="Arial" w:hAnsi="Arial" w:cs="Arial"/>
        </w:rPr>
      </w:pPr>
      <w:r>
        <w:rPr>
          <w:rStyle w:val="AbsatzStandardschriftart"/>
          <w:rFonts w:cs="Arial" w:ascii="Arial" w:hAnsi="Arial"/>
          <w:spacing w:val="-1"/>
        </w:rPr>
        <w:t>Task</w:t>
      </w:r>
      <w:r>
        <w:rPr>
          <w:rStyle w:val="AbsatzStandardschriftart"/>
          <w:rFonts w:cs="Arial" w:ascii="Arial" w:hAnsi="Arial"/>
          <w:spacing w:val="-13"/>
        </w:rPr>
        <w:t xml:space="preserve"> </w:t>
      </w:r>
      <w:r>
        <w:rPr>
          <w:rStyle w:val="AbsatzStandardschriftart"/>
          <w:rFonts w:cs="Arial" w:ascii="Arial" w:hAnsi="Arial"/>
          <w:spacing w:val="-1"/>
        </w:rPr>
        <w:t>functions</w:t>
      </w:r>
    </w:p>
    <w:p>
      <w:pPr>
        <w:pStyle w:val="Textkrper"/>
        <w:numPr>
          <w:ilvl w:val="0"/>
          <w:numId w:val="2"/>
        </w:numPr>
        <w:ind w:left="851" w:hanging="425"/>
        <w:jc w:val="both"/>
        <w:rPr>
          <w:rFonts w:ascii="Arial" w:hAnsi="Arial" w:cs="Arial"/>
        </w:rPr>
      </w:pPr>
      <w:r>
        <w:rPr>
          <w:rStyle w:val="AbsatzStandardschriftart"/>
          <w:rFonts w:cs="Arial" w:ascii="Arial" w:hAnsi="Arial"/>
          <w:spacing w:val="-1"/>
        </w:rPr>
        <w:t>Measuring</w:t>
      </w:r>
      <w:r>
        <w:rPr>
          <w:rStyle w:val="AbsatzStandardschriftart"/>
          <w:rFonts w:cs="Arial" w:ascii="Arial" w:hAnsi="Arial"/>
          <w:spacing w:val="-10"/>
        </w:rPr>
        <w:t xml:space="preserve"> </w:t>
      </w:r>
      <w:r>
        <w:rPr>
          <w:rStyle w:val="AbsatzStandardschriftart"/>
          <w:rFonts w:cs="Arial" w:ascii="Arial" w:hAnsi="Arial"/>
          <w:spacing w:val="-1"/>
        </w:rPr>
        <w:t>execution</w:t>
      </w:r>
      <w:r>
        <w:rPr>
          <w:rStyle w:val="AbsatzStandardschriftart"/>
          <w:rFonts w:cs="Arial" w:ascii="Arial" w:hAnsi="Arial"/>
          <w:spacing w:val="-10"/>
        </w:rPr>
        <w:t xml:space="preserve"> </w:t>
      </w:r>
      <w:r>
        <w:rPr>
          <w:rStyle w:val="AbsatzStandardschriftart"/>
          <w:rFonts w:cs="Arial" w:ascii="Arial" w:hAnsi="Arial"/>
          <w:spacing w:val="-1"/>
        </w:rPr>
        <w:t>times</w:t>
      </w:r>
    </w:p>
    <w:p>
      <w:pPr>
        <w:pStyle w:val="Textkrper"/>
        <w:numPr>
          <w:ilvl w:val="0"/>
          <w:numId w:val="2"/>
        </w:numPr>
        <w:ind w:left="851" w:hanging="425"/>
        <w:jc w:val="both"/>
        <w:rPr>
          <w:rFonts w:ascii="Arial" w:hAnsi="Arial" w:cs="Arial"/>
        </w:rPr>
      </w:pPr>
      <w:r>
        <w:rPr>
          <w:rStyle w:val="AbsatzStandardschriftart"/>
          <w:rFonts w:cs="Arial" w:ascii="Arial" w:hAnsi="Arial"/>
          <w:spacing w:val="-1"/>
        </w:rPr>
        <w:t>Handling</w:t>
      </w:r>
      <w:r>
        <w:rPr>
          <w:rStyle w:val="AbsatzStandardschriftart"/>
          <w:rFonts w:cs="Arial" w:ascii="Arial" w:hAnsi="Arial"/>
          <w:spacing w:val="-12"/>
        </w:rPr>
        <w:t xml:space="preserve"> </w:t>
      </w:r>
      <w:r>
        <w:rPr>
          <w:rStyle w:val="AbsatzStandardschriftart"/>
          <w:rFonts w:cs="Arial" w:ascii="Arial" w:hAnsi="Arial"/>
          <w:spacing w:val="-1"/>
        </w:rPr>
        <w:t>mode</w:t>
      </w:r>
      <w:r>
        <w:rPr>
          <w:rStyle w:val="AbsatzStandardschriftart"/>
          <w:rFonts w:cs="Arial" w:ascii="Arial" w:hAnsi="Arial"/>
          <w:spacing w:val="-10"/>
        </w:rPr>
        <w:t xml:space="preserve"> </w:t>
      </w:r>
      <w:r>
        <w:rPr>
          <w:rStyle w:val="AbsatzStandardschriftart"/>
          <w:rFonts w:cs="Arial" w:ascii="Arial" w:hAnsi="Arial"/>
          <w:spacing w:val="-1"/>
        </w:rPr>
        <w:t>changes</w:t>
      </w:r>
    </w:p>
    <w:p>
      <w:pPr>
        <w:pStyle w:val="Textkrper"/>
        <w:numPr>
          <w:ilvl w:val="0"/>
          <w:numId w:val="2"/>
        </w:numPr>
        <w:ind w:left="851" w:hanging="425"/>
        <w:jc w:val="both"/>
        <w:rPr>
          <w:rFonts w:ascii="Arial" w:hAnsi="Arial" w:cs="Arial"/>
        </w:rPr>
      </w:pPr>
      <w:r>
        <w:rPr>
          <w:rStyle w:val="AbsatzStandardschriftart"/>
          <w:rFonts w:cs="Arial" w:ascii="Arial" w:hAnsi="Arial"/>
          <w:spacing w:val="-1"/>
        </w:rPr>
        <w:t>Examples</w:t>
      </w:r>
    </w:p>
    <w:p>
      <w:pPr>
        <w:pStyle w:val="Standard"/>
        <w:spacing w:before="7" w:after="0"/>
        <w:jc w:val="both"/>
        <w:rPr>
          <w:rFonts w:ascii="Arial" w:hAnsi="Arial" w:eastAsia="DejaVu Sans" w:cs="Arial"/>
        </w:rPr>
      </w:pPr>
      <w:r>
        <w:rPr>
          <w:rFonts w:eastAsia="DejaVu Sans" w:cs="Arial" w:ascii="Arial" w:hAnsi="Arial"/>
        </w:rPr>
      </w:r>
    </w:p>
    <w:p>
      <w:pPr>
        <w:pStyle w:val="Standard"/>
        <w:spacing w:before="7" w:after="0"/>
        <w:jc w:val="both"/>
        <w:rPr>
          <w:rFonts w:ascii="Arial" w:hAnsi="Arial" w:eastAsia="DejaVu Sans" w:cs="Arial"/>
        </w:rPr>
      </w:pPr>
      <w:r>
        <w:rPr>
          <w:rFonts w:eastAsia="DejaVu Sans" w:cs="Arial" w:ascii="Arial" w:hAnsi="Arial"/>
        </w:rPr>
      </w:r>
    </w:p>
    <w:p>
      <w:pPr>
        <w:pStyle w:val="Berschrift1"/>
        <w:numPr>
          <w:ilvl w:val="0"/>
          <w:numId w:val="3"/>
        </w:numPr>
        <w:spacing w:before="240" w:after="240"/>
        <w:ind w:left="567" w:hanging="539"/>
        <w:jc w:val="both"/>
        <w:rPr>
          <w:rFonts w:ascii="Arial" w:hAnsi="Arial" w:cs="Arial"/>
        </w:rPr>
      </w:pPr>
      <w:r>
        <w:rPr>
          <w:rStyle w:val="AbsatzStandardschriftart"/>
          <w:rFonts w:cs="Arial" w:ascii="Arial" w:hAnsi="Arial"/>
          <w:spacing w:val="-1"/>
        </w:rPr>
        <w:t>New</w:t>
      </w:r>
      <w:r>
        <w:rPr>
          <w:rStyle w:val="AbsatzStandardschriftart"/>
          <w:rFonts w:cs="Arial" w:ascii="Arial" w:hAnsi="Arial"/>
          <w:spacing w:val="-9"/>
        </w:rPr>
        <w:t xml:space="preserve"> data </w:t>
      </w:r>
      <w:r>
        <w:rPr>
          <w:rStyle w:val="AbsatzStandardschriftart"/>
          <w:rFonts w:cs="Arial" w:ascii="Arial" w:hAnsi="Arial"/>
          <w:spacing w:val="-1"/>
        </w:rPr>
        <w:t>types</w:t>
      </w:r>
    </w:p>
    <w:p>
      <w:pPr>
        <w:pStyle w:val="Standard"/>
        <w:jc w:val="both"/>
        <w:rPr>
          <w:rFonts w:ascii="Arial" w:hAnsi="Arial" w:eastAsia="DejaVu Sans" w:cs="Arial"/>
        </w:rPr>
      </w:pPr>
      <w:r>
        <w:rPr>
          <w:rFonts w:eastAsia="DejaVu Sans" w:cs="Arial" w:ascii="Arial" w:hAnsi="Arial"/>
        </w:rPr>
        <w:t>The following new types are defined in the ptask library:</w:t>
      </w:r>
    </w:p>
    <w:p>
      <w:pPr>
        <w:pStyle w:val="Textkrper"/>
        <w:ind w:left="1134" w:hanging="1134"/>
        <w:jc w:val="both"/>
        <w:rPr>
          <w:rFonts w:ascii="Arial" w:hAnsi="Arial" w:cs="Arial"/>
        </w:rPr>
      </w:pPr>
      <w:r>
        <w:rPr>
          <w:rStyle w:val="AbsatzStandardschriftart"/>
          <w:rFonts w:cs="Arial" w:ascii="Arial" w:hAnsi="Arial"/>
          <w:b/>
          <w:spacing w:val="-1"/>
        </w:rPr>
        <w:t>ptime</w:t>
      </w:r>
      <w:r>
        <w:rPr>
          <w:rStyle w:val="AbsatzStandardschriftart"/>
          <w:rFonts w:cs="Arial" w:ascii="Arial" w:hAnsi="Arial"/>
          <w:spacing w:val="-1"/>
        </w:rPr>
        <w:tab/>
        <w:t>this</w:t>
      </w:r>
      <w:r>
        <w:rPr>
          <w:rStyle w:val="AbsatzStandardschriftart"/>
          <w:rFonts w:cs="Arial" w:ascii="Arial" w:hAnsi="Arial"/>
          <w:spacing w:val="33"/>
        </w:rPr>
        <w:t xml:space="preserve"> </w:t>
      </w:r>
      <w:r>
        <w:rPr>
          <w:rFonts w:cs="Arial" w:ascii="Arial" w:hAnsi="Arial"/>
        </w:rPr>
        <w:t>is</w:t>
      </w:r>
      <w:r>
        <w:rPr>
          <w:rStyle w:val="AbsatzStandardschriftart"/>
          <w:rFonts w:cs="Arial" w:ascii="Arial" w:hAnsi="Arial"/>
          <w:spacing w:val="31"/>
        </w:rPr>
        <w:t xml:space="preserve"> </w:t>
      </w:r>
      <w:r>
        <w:rPr>
          <w:rStyle w:val="AbsatzStandardschriftart"/>
          <w:rFonts w:cs="Arial" w:ascii="Arial" w:hAnsi="Arial"/>
          <w:spacing w:val="-1"/>
        </w:rPr>
        <w:t>the</w:t>
      </w:r>
      <w:r>
        <w:rPr>
          <w:rStyle w:val="AbsatzStandardschriftart"/>
          <w:rFonts w:cs="Arial" w:ascii="Arial" w:hAnsi="Arial"/>
          <w:spacing w:val="33"/>
        </w:rPr>
        <w:t xml:space="preserve"> </w:t>
      </w:r>
      <w:r>
        <w:rPr>
          <w:rStyle w:val="AbsatzStandardschriftart"/>
          <w:rFonts w:cs="Arial" w:ascii="Arial" w:hAnsi="Arial"/>
          <w:spacing w:val="-1"/>
        </w:rPr>
        <w:t>type</w:t>
      </w:r>
      <w:r>
        <w:rPr>
          <w:rStyle w:val="AbsatzStandardschriftart"/>
          <w:rFonts w:cs="Arial" w:ascii="Arial" w:hAnsi="Arial"/>
          <w:spacing w:val="34"/>
        </w:rPr>
        <w:t xml:space="preserve"> </w:t>
      </w:r>
      <w:r>
        <w:rPr>
          <w:rStyle w:val="AbsatzStandardschriftart"/>
          <w:rFonts w:cs="Arial" w:ascii="Arial" w:hAnsi="Arial"/>
          <w:spacing w:val="-1"/>
        </w:rPr>
        <w:t>used</w:t>
      </w:r>
      <w:r>
        <w:rPr>
          <w:rStyle w:val="AbsatzStandardschriftart"/>
          <w:rFonts w:cs="Arial" w:ascii="Arial" w:hAnsi="Arial"/>
          <w:spacing w:val="32"/>
        </w:rPr>
        <w:t xml:space="preserve"> </w:t>
      </w:r>
      <w:r>
        <w:rPr>
          <w:rStyle w:val="AbsatzStandardschriftart"/>
          <w:rFonts w:cs="Arial" w:ascii="Arial" w:hAnsi="Arial"/>
          <w:spacing w:val="-1"/>
        </w:rPr>
        <w:t>for</w:t>
      </w:r>
      <w:r>
        <w:rPr>
          <w:rStyle w:val="AbsatzStandardschriftart"/>
          <w:rFonts w:cs="Arial" w:ascii="Arial" w:hAnsi="Arial"/>
          <w:spacing w:val="34"/>
        </w:rPr>
        <w:t xml:space="preserve"> </w:t>
      </w:r>
      <w:r>
        <w:rPr>
          <w:rStyle w:val="AbsatzStandardschriftart"/>
          <w:rFonts w:cs="Arial" w:ascii="Arial" w:hAnsi="Arial"/>
          <w:spacing w:val="-1"/>
        </w:rPr>
        <w:t>the</w:t>
      </w:r>
      <w:r>
        <w:rPr>
          <w:rStyle w:val="AbsatzStandardschriftart"/>
          <w:rFonts w:cs="Arial" w:ascii="Arial" w:hAnsi="Arial"/>
          <w:spacing w:val="33"/>
        </w:rPr>
        <w:t xml:space="preserve"> </w:t>
      </w:r>
      <w:r>
        <w:rPr>
          <w:rStyle w:val="AbsatzStandardschriftart"/>
          <w:rFonts w:cs="Arial" w:ascii="Arial" w:hAnsi="Arial"/>
          <w:spacing w:val="-1"/>
        </w:rPr>
        <w:t>time</w:t>
      </w:r>
      <w:r>
        <w:rPr>
          <w:rStyle w:val="AbsatzStandardschriftart"/>
          <w:rFonts w:cs="Arial" w:ascii="Arial" w:hAnsi="Arial"/>
          <w:spacing w:val="34"/>
        </w:rPr>
        <w:t xml:space="preserve"> </w:t>
      </w:r>
      <w:r>
        <w:rPr>
          <w:rStyle w:val="AbsatzStandardschriftart"/>
          <w:rFonts w:cs="Arial" w:ascii="Arial" w:hAnsi="Arial"/>
          <w:spacing w:val="-1"/>
        </w:rPr>
        <w:t>variables.</w:t>
      </w:r>
      <w:r>
        <w:rPr>
          <w:rStyle w:val="AbsatzStandardschriftart"/>
          <w:rFonts w:cs="Arial" w:ascii="Arial" w:hAnsi="Arial"/>
          <w:spacing w:val="32"/>
        </w:rPr>
        <w:t xml:space="preserve"> </w:t>
      </w:r>
      <w:r>
        <w:rPr>
          <w:rStyle w:val="AbsatzStandardschriftart"/>
          <w:rFonts w:cs="Arial" w:ascii="Arial" w:hAnsi="Arial"/>
          <w:spacing w:val="-1"/>
        </w:rPr>
        <w:t>It</w:t>
      </w:r>
      <w:r>
        <w:rPr>
          <w:rStyle w:val="AbsatzStandardschriftart"/>
          <w:rFonts w:cs="Arial" w:ascii="Arial" w:hAnsi="Arial"/>
          <w:spacing w:val="34"/>
        </w:rPr>
        <w:t xml:space="preserve"> </w:t>
      </w:r>
      <w:r>
        <w:rPr>
          <w:rFonts w:cs="Arial" w:ascii="Arial" w:hAnsi="Arial"/>
        </w:rPr>
        <w:t>is</w:t>
      </w:r>
      <w:r>
        <w:rPr>
          <w:rStyle w:val="AbsatzStandardschriftart"/>
          <w:rFonts w:cs="Arial" w:ascii="Arial" w:hAnsi="Arial"/>
          <w:spacing w:val="31"/>
        </w:rPr>
        <w:t xml:space="preserve"> </w:t>
      </w:r>
      <w:r>
        <w:rPr>
          <w:rStyle w:val="AbsatzStandardschriftart"/>
          <w:rFonts w:cs="Arial" w:ascii="Arial" w:hAnsi="Arial"/>
          <w:spacing w:val="-1"/>
        </w:rPr>
        <w:t>basically</w:t>
      </w:r>
      <w:r>
        <w:rPr>
          <w:rStyle w:val="AbsatzStandardschriftart"/>
          <w:rFonts w:cs="Arial" w:ascii="Arial" w:hAnsi="Arial"/>
          <w:spacing w:val="33"/>
        </w:rPr>
        <w:t xml:space="preserve"> </w:t>
      </w:r>
      <w:r>
        <w:rPr>
          <w:rFonts w:cs="Arial" w:ascii="Arial" w:hAnsi="Arial"/>
        </w:rPr>
        <w:t>a</w:t>
      </w:r>
      <w:r>
        <w:rPr>
          <w:rStyle w:val="AbsatzStandardschriftart"/>
          <w:rFonts w:cs="Arial" w:ascii="Arial" w:hAnsi="Arial"/>
          <w:spacing w:val="45"/>
        </w:rPr>
        <w:t xml:space="preserve"> </w:t>
      </w:r>
      <w:r>
        <w:rPr>
          <w:rStyle w:val="AbsatzStandardschriftart"/>
          <w:rFonts w:cs="Arial" w:ascii="Arial" w:hAnsi="Arial"/>
          <w:spacing w:val="-1"/>
        </w:rPr>
        <w:t>shortcut</w:t>
      </w:r>
      <w:r>
        <w:rPr>
          <w:rStyle w:val="AbsatzStandardschriftart"/>
          <w:rFonts w:cs="Arial" w:ascii="Arial" w:hAnsi="Arial"/>
          <w:spacing w:val="35"/>
        </w:rPr>
        <w:t xml:space="preserve"> </w:t>
      </w:r>
      <w:r>
        <w:rPr>
          <w:rStyle w:val="AbsatzStandardschriftart"/>
          <w:rFonts w:cs="Arial" w:ascii="Arial" w:hAnsi="Arial"/>
          <w:spacing w:val="-1"/>
        </w:rPr>
        <w:t>for</w:t>
      </w:r>
      <w:r>
        <w:rPr>
          <w:rStyle w:val="AbsatzStandardschriftart"/>
          <w:rFonts w:cs="Arial" w:ascii="Arial" w:hAnsi="Arial"/>
          <w:spacing w:val="32"/>
        </w:rPr>
        <w:t xml:space="preserve"> </w:t>
      </w:r>
      <w:r>
        <w:rPr>
          <w:rFonts w:cs="Arial" w:ascii="Arial" w:hAnsi="Arial"/>
        </w:rPr>
        <w:t xml:space="preserve">a </w:t>
      </w:r>
      <w:r>
        <w:rPr>
          <w:rStyle w:val="AbsatzStandardschriftart"/>
          <w:rFonts w:cs="Arial" w:ascii="Arial" w:hAnsi="Arial"/>
          <w:b/>
          <w:spacing w:val="-1"/>
        </w:rPr>
        <w:t>long</w:t>
      </w:r>
      <w:r>
        <w:rPr>
          <w:rStyle w:val="AbsatzStandardschriftart"/>
          <w:rFonts w:cs="Arial" w:ascii="Arial" w:hAnsi="Arial"/>
          <w:b/>
          <w:spacing w:val="-13"/>
        </w:rPr>
        <w:t xml:space="preserve"> </w:t>
      </w:r>
      <w:r>
        <w:rPr>
          <w:rStyle w:val="AbsatzStandardschriftart"/>
          <w:rFonts w:cs="Arial" w:ascii="Arial" w:hAnsi="Arial"/>
          <w:spacing w:val="-1"/>
        </w:rPr>
        <w:t>integer.</w:t>
      </w:r>
    </w:p>
    <w:p>
      <w:pPr>
        <w:pStyle w:val="Textkrper"/>
        <w:ind w:left="1134" w:hanging="1134"/>
        <w:jc w:val="both"/>
        <w:rPr>
          <w:rFonts w:ascii="Arial" w:hAnsi="Arial" w:cs="Arial"/>
        </w:rPr>
      </w:pPr>
      <w:r>
        <w:rPr>
          <w:rStyle w:val="AbsatzStandardschriftart"/>
          <w:rFonts w:cs="Arial" w:ascii="Arial" w:hAnsi="Arial"/>
          <w:b/>
          <w:spacing w:val="-1"/>
        </w:rPr>
        <w:t>tspec</w:t>
      </w:r>
      <w:r>
        <w:rPr>
          <w:rStyle w:val="AbsatzStandardschriftart"/>
          <w:rFonts w:cs="Arial" w:ascii="Arial" w:hAnsi="Arial"/>
          <w:spacing w:val="11"/>
        </w:rPr>
        <w:tab/>
      </w:r>
      <w:r>
        <w:rPr>
          <w:rStyle w:val="AbsatzStandardschriftart"/>
          <w:rFonts w:cs="Arial" w:ascii="Arial" w:hAnsi="Arial"/>
          <w:spacing w:val="-1"/>
        </w:rPr>
        <w:t>this</w:t>
      </w:r>
      <w:r>
        <w:rPr>
          <w:rStyle w:val="AbsatzStandardschriftart"/>
          <w:rFonts w:cs="Arial" w:ascii="Arial" w:hAnsi="Arial"/>
          <w:spacing w:val="2"/>
        </w:rPr>
        <w:t xml:space="preserve"> </w:t>
      </w:r>
      <w:r>
        <w:rPr>
          <w:rStyle w:val="AbsatzStandardschriftart"/>
          <w:rFonts w:cs="Arial" w:ascii="Arial" w:hAnsi="Arial"/>
          <w:spacing w:val="-1"/>
        </w:rPr>
        <w:t>type</w:t>
      </w:r>
      <w:r>
        <w:rPr>
          <w:rStyle w:val="AbsatzStandardschriftart"/>
          <w:rFonts w:cs="Arial" w:ascii="Arial" w:hAnsi="Arial"/>
          <w:spacing w:val="1"/>
        </w:rPr>
        <w:t xml:space="preserve"> </w:t>
      </w:r>
      <w:r>
        <w:rPr>
          <w:rFonts w:cs="Arial" w:ascii="Arial" w:hAnsi="Arial"/>
        </w:rPr>
        <w:t>is</w:t>
      </w:r>
      <w:r>
        <w:rPr>
          <w:rStyle w:val="AbsatzStandardschriftart"/>
          <w:rFonts w:cs="Arial" w:ascii="Arial" w:hAnsi="Arial"/>
          <w:spacing w:val="2"/>
        </w:rPr>
        <w:t xml:space="preserve"> </w:t>
      </w:r>
      <w:r>
        <w:rPr>
          <w:rStyle w:val="AbsatzStandardschriftart"/>
          <w:rFonts w:cs="Arial" w:ascii="Arial" w:hAnsi="Arial"/>
          <w:spacing w:val="-1"/>
        </w:rPr>
        <w:t>used</w:t>
      </w:r>
      <w:r>
        <w:rPr>
          <w:rStyle w:val="AbsatzStandardschriftart"/>
          <w:rFonts w:cs="Arial" w:ascii="Arial" w:hAnsi="Arial"/>
          <w:spacing w:val="3"/>
        </w:rPr>
        <w:t xml:space="preserve"> </w:t>
      </w:r>
      <w:r>
        <w:rPr>
          <w:rStyle w:val="AbsatzStandardschriftart"/>
          <w:rFonts w:cs="Arial" w:ascii="Arial" w:hAnsi="Arial"/>
          <w:spacing w:val="-1"/>
        </w:rPr>
        <w:t>for</w:t>
      </w:r>
      <w:r>
        <w:rPr>
          <w:rStyle w:val="AbsatzStandardschriftart"/>
          <w:rFonts w:cs="Arial" w:ascii="Arial" w:hAnsi="Arial"/>
          <w:spacing w:val="2"/>
        </w:rPr>
        <w:t xml:space="preserve"> </w:t>
      </w:r>
      <w:r>
        <w:rPr>
          <w:rStyle w:val="AbsatzStandardschriftart"/>
          <w:rFonts w:cs="Arial" w:ascii="Arial" w:hAnsi="Arial"/>
          <w:spacing w:val="-1"/>
        </w:rPr>
        <w:t>specifying</w:t>
      </w:r>
      <w:r>
        <w:rPr>
          <w:rStyle w:val="AbsatzStandardschriftart"/>
          <w:rFonts w:cs="Arial" w:ascii="Arial" w:hAnsi="Arial"/>
          <w:spacing w:val="1"/>
        </w:rPr>
        <w:t xml:space="preserve"> </w:t>
      </w:r>
      <w:r>
        <w:rPr>
          <w:rStyle w:val="AbsatzStandardschriftart"/>
          <w:rFonts w:cs="Arial" w:ascii="Arial" w:hAnsi="Arial"/>
          <w:spacing w:val="-1"/>
        </w:rPr>
        <w:t>a</w:t>
      </w:r>
      <w:r>
        <w:rPr>
          <w:rStyle w:val="AbsatzStandardschriftart"/>
          <w:rFonts w:cs="Arial" w:ascii="Arial" w:hAnsi="Arial"/>
          <w:spacing w:val="4"/>
        </w:rPr>
        <w:t xml:space="preserve"> </w:t>
      </w:r>
      <w:r>
        <w:rPr>
          <w:rStyle w:val="AbsatzStandardschriftart"/>
          <w:rFonts w:cs="Arial" w:ascii="Arial" w:hAnsi="Arial"/>
          <w:spacing w:val="-1"/>
        </w:rPr>
        <w:t>precise</w:t>
      </w:r>
      <w:r>
        <w:rPr>
          <w:rStyle w:val="AbsatzStandardschriftart"/>
          <w:rFonts w:cs="Arial" w:ascii="Arial" w:hAnsi="Arial"/>
          <w:spacing w:val="1"/>
        </w:rPr>
        <w:t xml:space="preserve"> </w:t>
      </w:r>
      <w:r>
        <w:rPr>
          <w:rStyle w:val="AbsatzStandardschriftart"/>
          <w:rFonts w:cs="Arial" w:ascii="Arial" w:hAnsi="Arial"/>
          <w:spacing w:val="-1"/>
        </w:rPr>
        <w:t>time,</w:t>
      </w:r>
      <w:r>
        <w:rPr>
          <w:rStyle w:val="AbsatzStandardschriftart"/>
          <w:rFonts w:cs="Arial" w:ascii="Arial" w:hAnsi="Arial"/>
          <w:spacing w:val="1"/>
        </w:rPr>
        <w:t xml:space="preserve"> </w:t>
      </w:r>
      <w:r>
        <w:rPr>
          <w:rStyle w:val="AbsatzStandardschriftart"/>
          <w:rFonts w:cs="Arial" w:ascii="Arial" w:hAnsi="Arial"/>
          <w:spacing w:val="-1"/>
        </w:rPr>
        <w:t>and</w:t>
      </w:r>
      <w:r>
        <w:rPr>
          <w:rStyle w:val="AbsatzStandardschriftart"/>
          <w:rFonts w:cs="Arial" w:ascii="Arial" w:hAnsi="Arial"/>
          <w:spacing w:val="3"/>
        </w:rPr>
        <w:t xml:space="preserve"> </w:t>
      </w:r>
      <w:r>
        <w:rPr>
          <w:rFonts w:cs="Arial" w:ascii="Arial" w:hAnsi="Arial"/>
        </w:rPr>
        <w:t>it</w:t>
      </w:r>
      <w:r>
        <w:rPr>
          <w:rStyle w:val="AbsatzStandardschriftart"/>
          <w:rFonts w:cs="Arial" w:ascii="Arial" w:hAnsi="Arial"/>
          <w:spacing w:val="1"/>
        </w:rPr>
        <w:t xml:space="preserve"> </w:t>
      </w:r>
      <w:r>
        <w:rPr>
          <w:rFonts w:cs="Arial" w:ascii="Arial" w:hAnsi="Arial"/>
        </w:rPr>
        <w:t>is</w:t>
      </w:r>
      <w:r>
        <w:rPr>
          <w:rStyle w:val="AbsatzStandardschriftart"/>
          <w:rFonts w:cs="Arial" w:ascii="Arial" w:hAnsi="Arial"/>
          <w:spacing w:val="-1"/>
        </w:rPr>
        <w:t xml:space="preserve"> used</w:t>
      </w:r>
      <w:r>
        <w:rPr>
          <w:rStyle w:val="AbsatzStandardschriftart"/>
          <w:rFonts w:cs="Arial" w:ascii="Arial" w:hAnsi="Arial"/>
          <w:spacing w:val="3"/>
        </w:rPr>
        <w:t xml:space="preserve"> </w:t>
      </w:r>
      <w:r>
        <w:rPr>
          <w:rStyle w:val="AbsatzStandardschriftart"/>
          <w:rFonts w:cs="Arial" w:ascii="Arial" w:hAnsi="Arial"/>
          <w:spacing w:val="-1"/>
        </w:rPr>
        <w:t>by</w:t>
      </w:r>
      <w:r>
        <w:rPr>
          <w:rStyle w:val="AbsatzStandardschriftart"/>
          <w:rFonts w:cs="Arial" w:ascii="Arial" w:hAnsi="Arial"/>
          <w:spacing w:val="3"/>
        </w:rPr>
        <w:t xml:space="preserve"> </w:t>
      </w:r>
      <w:r>
        <w:rPr>
          <w:rStyle w:val="AbsatzStandardschriftart"/>
          <w:rFonts w:cs="Arial" w:ascii="Arial" w:hAnsi="Arial"/>
          <w:spacing w:val="-1"/>
        </w:rPr>
        <w:t>the</w:t>
      </w:r>
      <w:r>
        <w:rPr>
          <w:rStyle w:val="AbsatzStandardschriftart"/>
          <w:rFonts w:cs="Arial" w:ascii="Arial" w:hAnsi="Arial"/>
          <w:spacing w:val="1"/>
        </w:rPr>
        <w:t xml:space="preserve"> </w:t>
      </w:r>
      <w:r>
        <w:rPr>
          <w:rStyle w:val="AbsatzStandardschriftart"/>
          <w:rFonts w:cs="Arial" w:ascii="Arial" w:hAnsi="Arial"/>
          <w:spacing w:val="-1"/>
        </w:rPr>
        <w:t>library</w:t>
      </w:r>
      <w:r>
        <w:rPr>
          <w:rStyle w:val="AbsatzStandardschriftart"/>
          <w:rFonts w:cs="Arial" w:ascii="Arial" w:hAnsi="Arial"/>
          <w:spacing w:val="57"/>
          <w:w w:val="99"/>
        </w:rPr>
        <w:t xml:space="preserve"> </w:t>
      </w:r>
      <w:r>
        <w:rPr>
          <w:rStyle w:val="AbsatzStandardschriftart"/>
          <w:rFonts w:cs="Arial" w:ascii="Arial" w:hAnsi="Arial"/>
          <w:spacing w:val="-1"/>
        </w:rPr>
        <w:t>for</w:t>
      </w:r>
      <w:r>
        <w:rPr>
          <w:rStyle w:val="AbsatzStandardschriftart"/>
          <w:rFonts w:cs="Arial" w:ascii="Arial" w:hAnsi="Arial"/>
          <w:spacing w:val="4"/>
        </w:rPr>
        <w:t xml:space="preserve"> </w:t>
      </w:r>
      <w:r>
        <w:rPr>
          <w:rStyle w:val="AbsatzStandardschriftart"/>
          <w:rFonts w:cs="Arial" w:ascii="Arial" w:hAnsi="Arial"/>
          <w:spacing w:val="-1"/>
        </w:rPr>
        <w:t>internal</w:t>
      </w:r>
      <w:r>
        <w:rPr>
          <w:rStyle w:val="AbsatzStandardschriftart"/>
          <w:rFonts w:cs="Arial" w:ascii="Arial" w:hAnsi="Arial"/>
          <w:spacing w:val="4"/>
        </w:rPr>
        <w:t xml:space="preserve"> time </w:t>
      </w:r>
      <w:r>
        <w:rPr>
          <w:rStyle w:val="AbsatzStandardschriftart"/>
          <w:rFonts w:cs="Arial" w:ascii="Arial" w:hAnsi="Arial"/>
          <w:spacing w:val="-1"/>
        </w:rPr>
        <w:t>representation.</w:t>
      </w:r>
      <w:r>
        <w:rPr>
          <w:rStyle w:val="AbsatzStandardschriftart"/>
          <w:rFonts w:cs="Arial" w:ascii="Arial" w:hAnsi="Arial"/>
          <w:spacing w:val="5"/>
        </w:rPr>
        <w:t xml:space="preserve"> </w:t>
      </w:r>
      <w:r>
        <w:rPr>
          <w:rStyle w:val="AbsatzStandardschriftart"/>
          <w:rFonts w:cs="Arial" w:ascii="Arial" w:hAnsi="Arial"/>
          <w:spacing w:val="-1"/>
        </w:rPr>
        <w:t>It</w:t>
      </w:r>
      <w:r>
        <w:rPr>
          <w:rStyle w:val="AbsatzStandardschriftart"/>
          <w:rFonts w:cs="Arial" w:ascii="Arial" w:hAnsi="Arial"/>
          <w:spacing w:val="5"/>
        </w:rPr>
        <w:t xml:space="preserve"> </w:t>
      </w:r>
      <w:r>
        <w:rPr>
          <w:rFonts w:cs="Arial" w:ascii="Arial" w:hAnsi="Arial"/>
        </w:rPr>
        <w:t>is</w:t>
      </w:r>
      <w:r>
        <w:rPr>
          <w:rStyle w:val="AbsatzStandardschriftart"/>
          <w:rFonts w:cs="Arial" w:ascii="Arial" w:hAnsi="Arial"/>
          <w:spacing w:val="3"/>
        </w:rPr>
        <w:t xml:space="preserve"> </w:t>
      </w:r>
      <w:r>
        <w:rPr>
          <w:rFonts w:cs="Arial" w:ascii="Arial" w:hAnsi="Arial"/>
        </w:rPr>
        <w:t>a</w:t>
      </w:r>
      <w:r>
        <w:rPr>
          <w:rStyle w:val="AbsatzStandardschriftart"/>
          <w:rFonts w:cs="Arial" w:ascii="Arial" w:hAnsi="Arial"/>
          <w:spacing w:val="4"/>
        </w:rPr>
        <w:t xml:space="preserve"> </w:t>
      </w:r>
      <w:r>
        <w:rPr>
          <w:rStyle w:val="AbsatzStandardschriftart"/>
          <w:rFonts w:cs="Arial" w:ascii="Arial" w:hAnsi="Arial"/>
          <w:spacing w:val="-1"/>
        </w:rPr>
        <w:t>shortcut</w:t>
      </w:r>
      <w:r>
        <w:rPr>
          <w:rStyle w:val="AbsatzStandardschriftart"/>
          <w:rFonts w:cs="Arial" w:ascii="Arial" w:hAnsi="Arial"/>
          <w:spacing w:val="7"/>
        </w:rPr>
        <w:t xml:space="preserve"> </w:t>
      </w:r>
      <w:r>
        <w:rPr>
          <w:rStyle w:val="AbsatzStandardschriftart"/>
          <w:rFonts w:cs="Arial" w:ascii="Arial" w:hAnsi="Arial"/>
          <w:spacing w:val="-1"/>
        </w:rPr>
        <w:t>for</w:t>
      </w:r>
      <w:r>
        <w:rPr>
          <w:rStyle w:val="AbsatzStandardschriftart"/>
          <w:rFonts w:cs="Arial" w:ascii="Arial" w:hAnsi="Arial"/>
          <w:spacing w:val="16"/>
        </w:rPr>
        <w:t xml:space="preserve"> </w:t>
      </w:r>
      <w:r>
        <w:rPr>
          <w:rStyle w:val="AbsatzStandardschriftart"/>
          <w:rFonts w:cs="Arial" w:ascii="Arial" w:hAnsi="Arial"/>
          <w:b/>
          <w:spacing w:val="-1"/>
        </w:rPr>
        <w:t>struct</w:t>
      </w:r>
      <w:r>
        <w:rPr>
          <w:rStyle w:val="AbsatzStandardschriftart"/>
          <w:rFonts w:cs="Arial" w:ascii="Arial" w:hAnsi="Arial"/>
          <w:b/>
          <w:spacing w:val="7"/>
        </w:rPr>
        <w:t xml:space="preserve"> </w:t>
      </w:r>
      <w:r>
        <w:rPr>
          <w:rStyle w:val="AbsatzStandardschriftart"/>
          <w:rFonts w:cs="Arial" w:ascii="Arial" w:hAnsi="Arial"/>
          <w:b/>
          <w:spacing w:val="-1"/>
        </w:rPr>
        <w:t>timespec</w:t>
      </w:r>
      <w:r>
        <w:rPr>
          <w:rStyle w:val="AbsatzStandardschriftart"/>
          <w:rFonts w:cs="Arial" w:ascii="Arial" w:hAnsi="Arial"/>
          <w:spacing w:val="-1"/>
        </w:rPr>
        <w:t>.</w:t>
      </w:r>
      <w:r>
        <w:rPr>
          <w:rStyle w:val="AbsatzStandardschriftart"/>
          <w:rFonts w:cs="Arial" w:ascii="Arial" w:hAnsi="Arial"/>
          <w:spacing w:val="4"/>
        </w:rPr>
        <w:t xml:space="preserve"> The Ptask library provides </w:t>
      </w:r>
      <w:r>
        <w:rPr>
          <w:rStyle w:val="AbsatzStandardschriftart"/>
          <w:rFonts w:cs="Arial" w:ascii="Arial" w:hAnsi="Arial"/>
          <w:spacing w:val="-1"/>
        </w:rPr>
        <w:t>appropriate</w:t>
      </w:r>
      <w:r>
        <w:rPr>
          <w:rStyle w:val="AbsatzStandardschriftart"/>
          <w:rFonts w:cs="Arial" w:ascii="Arial" w:hAnsi="Arial"/>
          <w:spacing w:val="57"/>
        </w:rPr>
        <w:t xml:space="preserve"> </w:t>
      </w:r>
      <w:r>
        <w:rPr>
          <w:rStyle w:val="AbsatzStandardschriftart"/>
          <w:rFonts w:cs="Arial" w:ascii="Arial" w:hAnsi="Arial"/>
          <w:spacing w:val="-1"/>
        </w:rPr>
        <w:t>functions</w:t>
      </w:r>
      <w:r>
        <w:rPr>
          <w:rStyle w:val="AbsatzStandardschriftart"/>
          <w:rFonts w:cs="Arial" w:ascii="Arial" w:hAnsi="Arial"/>
          <w:spacing w:val="4"/>
        </w:rPr>
        <w:t xml:space="preserve"> </w:t>
      </w:r>
      <w:r>
        <w:rPr>
          <w:rStyle w:val="AbsatzStandardschriftart"/>
          <w:rFonts w:cs="Arial" w:ascii="Arial" w:hAnsi="Arial"/>
          <w:spacing w:val="-1"/>
        </w:rPr>
        <w:t>to</w:t>
      </w:r>
      <w:r>
        <w:rPr>
          <w:rStyle w:val="AbsatzStandardschriftart"/>
          <w:rFonts w:cs="Arial" w:ascii="Arial" w:hAnsi="Arial"/>
          <w:spacing w:val="51"/>
          <w:w w:val="99"/>
        </w:rPr>
        <w:t xml:space="preserve"> </w:t>
      </w:r>
      <w:r>
        <w:rPr>
          <w:rStyle w:val="AbsatzStandardschriftart"/>
          <w:rFonts w:cs="Arial" w:ascii="Arial" w:hAnsi="Arial"/>
          <w:spacing w:val="-1"/>
        </w:rPr>
        <w:t>operate</w:t>
      </w:r>
      <w:r>
        <w:rPr>
          <w:rStyle w:val="AbsatzStandardschriftart"/>
          <w:rFonts w:cs="Arial" w:ascii="Arial" w:hAnsi="Arial"/>
          <w:spacing w:val="-6"/>
        </w:rPr>
        <w:t xml:space="preserve"> </w:t>
      </w:r>
      <w:r>
        <w:rPr>
          <w:rStyle w:val="AbsatzStandardschriftart"/>
          <w:rFonts w:cs="Arial" w:ascii="Arial" w:hAnsi="Arial"/>
          <w:spacing w:val="-1"/>
        </w:rPr>
        <w:t>on</w:t>
      </w:r>
      <w:r>
        <w:rPr>
          <w:rStyle w:val="AbsatzStandardschriftart"/>
          <w:rFonts w:cs="Arial" w:ascii="Arial" w:hAnsi="Arial"/>
          <w:spacing w:val="-6"/>
        </w:rPr>
        <w:t xml:space="preserve"> </w:t>
      </w:r>
      <w:r>
        <w:rPr>
          <w:rStyle w:val="AbsatzStandardschriftart"/>
          <w:rFonts w:cs="Arial" w:ascii="Arial" w:hAnsi="Arial"/>
          <w:b/>
          <w:spacing w:val="-1"/>
        </w:rPr>
        <w:t>tspec</w:t>
      </w:r>
      <w:r>
        <w:rPr>
          <w:rStyle w:val="AbsatzStandardschriftart"/>
          <w:rFonts w:cs="Arial" w:ascii="Arial" w:hAnsi="Arial"/>
          <w:spacing w:val="-1"/>
        </w:rPr>
        <w:t xml:space="preserve"> and to</w:t>
      </w:r>
      <w:r>
        <w:rPr>
          <w:rStyle w:val="AbsatzStandardschriftart"/>
          <w:rFonts w:cs="Arial" w:ascii="Arial" w:hAnsi="Arial"/>
          <w:spacing w:val="6"/>
        </w:rPr>
        <w:t xml:space="preserve"> </w:t>
      </w:r>
      <w:r>
        <w:rPr>
          <w:rStyle w:val="AbsatzStandardschriftart"/>
          <w:rFonts w:cs="Arial" w:ascii="Arial" w:hAnsi="Arial"/>
          <w:spacing w:val="-1"/>
        </w:rPr>
        <w:t>convert</w:t>
      </w:r>
      <w:r>
        <w:rPr>
          <w:rStyle w:val="AbsatzStandardschriftart"/>
          <w:rFonts w:cs="Arial" w:ascii="Arial" w:hAnsi="Arial"/>
          <w:spacing w:val="7"/>
        </w:rPr>
        <w:t xml:space="preserve"> </w:t>
      </w:r>
      <w:r>
        <w:rPr>
          <w:rFonts w:cs="Arial" w:ascii="Arial" w:hAnsi="Arial"/>
        </w:rPr>
        <w:t>a</w:t>
      </w:r>
      <w:r>
        <w:rPr>
          <w:rStyle w:val="AbsatzStandardschriftart"/>
          <w:rFonts w:cs="Arial" w:ascii="Arial" w:hAnsi="Arial"/>
          <w:spacing w:val="5"/>
        </w:rPr>
        <w:t xml:space="preserve"> </w:t>
      </w:r>
      <w:r>
        <w:rPr>
          <w:rStyle w:val="AbsatzStandardschriftart"/>
          <w:rFonts w:cs="Arial" w:ascii="Arial" w:hAnsi="Arial"/>
          <w:b/>
          <w:spacing w:val="-1"/>
        </w:rPr>
        <w:t>ptime</w:t>
      </w:r>
      <w:r>
        <w:rPr>
          <w:rStyle w:val="AbsatzStandardschriftart"/>
          <w:rFonts w:cs="Arial" w:ascii="Arial" w:hAnsi="Arial"/>
          <w:spacing w:val="6"/>
        </w:rPr>
        <w:t xml:space="preserve"> </w:t>
      </w:r>
      <w:r>
        <w:rPr>
          <w:rStyle w:val="AbsatzStandardschriftart"/>
          <w:rFonts w:cs="Arial" w:ascii="Arial" w:hAnsi="Arial"/>
          <w:spacing w:val="-1"/>
        </w:rPr>
        <w:t>into</w:t>
      </w:r>
      <w:r>
        <w:rPr>
          <w:rStyle w:val="AbsatzStandardschriftart"/>
          <w:rFonts w:cs="Arial" w:ascii="Arial" w:hAnsi="Arial"/>
          <w:spacing w:val="4"/>
        </w:rPr>
        <w:t xml:space="preserve"> </w:t>
      </w:r>
      <w:r>
        <w:rPr>
          <w:rFonts w:cs="Arial" w:ascii="Arial" w:hAnsi="Arial"/>
        </w:rPr>
        <w:t>a</w:t>
      </w:r>
      <w:r>
        <w:rPr>
          <w:rStyle w:val="AbsatzStandardschriftart"/>
          <w:rFonts w:cs="Arial" w:ascii="Arial" w:hAnsi="Arial"/>
          <w:spacing w:val="7"/>
        </w:rPr>
        <w:t xml:space="preserve"> </w:t>
      </w:r>
      <w:r>
        <w:rPr>
          <w:rStyle w:val="AbsatzStandardschriftart"/>
          <w:rFonts w:cs="Arial" w:ascii="Arial" w:hAnsi="Arial"/>
          <w:b/>
          <w:spacing w:val="-1"/>
        </w:rPr>
        <w:t>tspec</w:t>
      </w:r>
      <w:r>
        <w:rPr>
          <w:rStyle w:val="AbsatzStandardschriftart"/>
          <w:rFonts w:cs="Arial" w:ascii="Arial" w:hAnsi="Arial"/>
          <w:spacing w:val="-1"/>
        </w:rPr>
        <w:t>,</w:t>
      </w:r>
      <w:r>
        <w:rPr>
          <w:rStyle w:val="AbsatzStandardschriftart"/>
          <w:rFonts w:cs="Arial" w:ascii="Arial" w:hAnsi="Arial"/>
          <w:spacing w:val="5"/>
        </w:rPr>
        <w:t xml:space="preserve"> </w:t>
      </w:r>
      <w:r>
        <w:rPr>
          <w:rStyle w:val="AbsatzStandardschriftart"/>
          <w:rFonts w:cs="Arial" w:ascii="Arial" w:hAnsi="Arial"/>
          <w:spacing w:val="-1"/>
        </w:rPr>
        <w:t>and</w:t>
      </w:r>
      <w:r>
        <w:rPr>
          <w:rStyle w:val="AbsatzStandardschriftart"/>
          <w:rFonts w:cs="Arial" w:ascii="Arial" w:hAnsi="Arial"/>
          <w:spacing w:val="5"/>
        </w:rPr>
        <w:t xml:space="preserve"> </w:t>
      </w:r>
      <w:r>
        <w:rPr>
          <w:rStyle w:val="AbsatzStandardschriftart"/>
          <w:rFonts w:cs="Arial" w:ascii="Arial" w:hAnsi="Arial"/>
          <w:spacing w:val="-1"/>
        </w:rPr>
        <w:t>viceversa.</w:t>
      </w:r>
    </w:p>
    <w:p>
      <w:pPr>
        <w:pStyle w:val="Textkrper"/>
        <w:ind w:left="1134" w:hanging="1134"/>
        <w:jc w:val="both"/>
        <w:rPr>
          <w:rFonts w:ascii="Arial" w:hAnsi="Arial" w:cs="Arial"/>
        </w:rPr>
      </w:pPr>
      <w:r>
        <w:rPr>
          <w:rStyle w:val="AbsatzStandardschriftart"/>
          <w:rFonts w:cs="Arial" w:ascii="Arial" w:hAnsi="Arial"/>
          <w:b/>
          <w:spacing w:val="-1"/>
        </w:rPr>
        <w:t>tpars</w:t>
      </w:r>
      <w:r>
        <w:rPr>
          <w:rStyle w:val="AbsatzStandardschriftart"/>
          <w:rFonts w:cs="Arial" w:ascii="Arial" w:hAnsi="Arial"/>
          <w:spacing w:val="11"/>
        </w:rPr>
        <w:tab/>
      </w:r>
      <w:r>
        <w:rPr>
          <w:rStyle w:val="AbsatzStandardschriftart"/>
          <w:rFonts w:cs="Arial" w:ascii="Arial" w:hAnsi="Arial"/>
          <w:spacing w:val="-1"/>
        </w:rPr>
        <w:t>this</w:t>
      </w:r>
      <w:r>
        <w:rPr>
          <w:rStyle w:val="AbsatzStandardschriftart"/>
          <w:rFonts w:cs="Arial" w:ascii="Arial" w:hAnsi="Arial"/>
          <w:spacing w:val="22"/>
        </w:rPr>
        <w:t xml:space="preserve"> </w:t>
      </w:r>
      <w:r>
        <w:rPr>
          <w:rStyle w:val="AbsatzStandardschriftart"/>
          <w:rFonts w:cs="Arial" w:ascii="Arial" w:hAnsi="Arial"/>
          <w:spacing w:val="-1"/>
        </w:rPr>
        <w:t>type</w:t>
      </w:r>
      <w:r>
        <w:rPr>
          <w:rStyle w:val="AbsatzStandardschriftart"/>
          <w:rFonts w:cs="Arial" w:ascii="Arial" w:hAnsi="Arial"/>
          <w:spacing w:val="21"/>
        </w:rPr>
        <w:t xml:space="preserve"> </w:t>
      </w:r>
      <w:r>
        <w:rPr>
          <w:rStyle w:val="AbsatzStandardschriftart"/>
          <w:rFonts w:cs="Arial" w:ascii="Arial" w:hAnsi="Arial"/>
          <w:spacing w:val="-1"/>
        </w:rPr>
        <w:t>of</w:t>
      </w:r>
      <w:r>
        <w:rPr>
          <w:rStyle w:val="AbsatzStandardschriftart"/>
          <w:rFonts w:cs="Arial" w:ascii="Arial" w:hAnsi="Arial"/>
          <w:spacing w:val="21"/>
        </w:rPr>
        <w:t xml:space="preserve"> </w:t>
      </w:r>
      <w:r>
        <w:rPr>
          <w:rStyle w:val="AbsatzStandardschriftart"/>
          <w:rFonts w:cs="Arial" w:ascii="Arial" w:hAnsi="Arial"/>
          <w:spacing w:val="-1"/>
        </w:rPr>
        <w:t>structure</w:t>
      </w:r>
      <w:r>
        <w:rPr>
          <w:rStyle w:val="AbsatzStandardschriftart"/>
          <w:rFonts w:cs="Arial" w:ascii="Arial" w:hAnsi="Arial"/>
          <w:spacing w:val="23"/>
        </w:rPr>
        <w:t xml:space="preserve"> is used </w:t>
      </w:r>
      <w:r>
        <w:rPr>
          <w:rStyle w:val="AbsatzStandardschriftart"/>
          <w:rFonts w:cs="Arial" w:ascii="Arial" w:hAnsi="Arial"/>
          <w:spacing w:val="-1"/>
        </w:rPr>
        <w:t>to store all</w:t>
      </w:r>
      <w:r>
        <w:rPr>
          <w:rStyle w:val="AbsatzStandardschriftart"/>
          <w:rFonts w:cs="Arial" w:ascii="Arial" w:hAnsi="Arial"/>
          <w:spacing w:val="21"/>
        </w:rPr>
        <w:t xml:space="preserve"> </w:t>
      </w:r>
      <w:r>
        <w:rPr>
          <w:rStyle w:val="AbsatzStandardschriftart"/>
          <w:rFonts w:cs="Arial" w:ascii="Arial" w:hAnsi="Arial"/>
          <w:spacing w:val="-1"/>
        </w:rPr>
        <w:t>task</w:t>
      </w:r>
      <w:r>
        <w:rPr>
          <w:rStyle w:val="AbsatzStandardschriftart"/>
          <w:rFonts w:cs="Arial" w:ascii="Arial" w:hAnsi="Arial"/>
          <w:spacing w:val="23"/>
        </w:rPr>
        <w:t xml:space="preserve"> </w:t>
      </w:r>
      <w:r>
        <w:rPr>
          <w:rStyle w:val="AbsatzStandardschriftart"/>
          <w:rFonts w:cs="Arial" w:ascii="Arial" w:hAnsi="Arial"/>
          <w:spacing w:val="-1"/>
        </w:rPr>
        <w:t>parameters and it is initialized at</w:t>
      </w:r>
      <w:r>
        <w:rPr>
          <w:rStyle w:val="AbsatzStandardschriftart"/>
          <w:rFonts w:cs="Arial" w:ascii="Arial" w:hAnsi="Arial"/>
          <w:spacing w:val="22"/>
        </w:rPr>
        <w:t xml:space="preserve"> </w:t>
      </w:r>
      <w:r>
        <w:rPr>
          <w:rStyle w:val="AbsatzStandardschriftart"/>
          <w:rFonts w:cs="Arial" w:ascii="Arial" w:hAnsi="Arial"/>
          <w:spacing w:val="-1"/>
        </w:rPr>
        <w:t>task</w:t>
      </w:r>
      <w:r>
        <w:rPr>
          <w:rStyle w:val="AbsatzStandardschriftart"/>
          <w:rFonts w:cs="Arial" w:ascii="Arial" w:hAnsi="Arial"/>
          <w:spacing w:val="37"/>
        </w:rPr>
        <w:t xml:space="preserve"> </w:t>
      </w:r>
      <w:r>
        <w:rPr>
          <w:rStyle w:val="AbsatzStandardschriftart"/>
          <w:rFonts w:cs="Arial" w:ascii="Arial" w:hAnsi="Arial"/>
          <w:spacing w:val="-1"/>
        </w:rPr>
        <w:t>creation.</w:t>
      </w:r>
    </w:p>
    <w:p>
      <w:pPr>
        <w:pStyle w:val="Textkrper"/>
        <w:ind w:left="1134" w:hanging="1134"/>
        <w:jc w:val="both"/>
        <w:rPr>
          <w:rFonts w:ascii="Arial" w:hAnsi="Arial" w:cs="Arial"/>
        </w:rPr>
      </w:pPr>
      <w:r>
        <w:rPr>
          <w:rStyle w:val="AbsatzStandardschriftart"/>
          <w:rFonts w:cs="Arial" w:ascii="Arial" w:hAnsi="Arial"/>
          <w:b/>
          <w:spacing w:val="-1"/>
        </w:rPr>
        <w:t>ptask</w:t>
      </w:r>
      <w:r>
        <w:rPr>
          <w:rStyle w:val="AbsatzStandardschriftart"/>
          <w:rFonts w:cs="Arial" w:ascii="Arial" w:hAnsi="Arial"/>
        </w:rPr>
        <w:tab/>
      </w:r>
      <w:r>
        <w:rPr>
          <w:rStyle w:val="AbsatzStandardschriftart"/>
          <w:rFonts w:cs="Arial" w:ascii="Arial" w:hAnsi="Arial"/>
          <w:spacing w:val="-1"/>
        </w:rPr>
        <w:t>this</w:t>
      </w:r>
      <w:r>
        <w:rPr>
          <w:rStyle w:val="AbsatzStandardschriftart"/>
          <w:rFonts w:cs="Arial" w:ascii="Arial" w:hAnsi="Arial"/>
          <w:spacing w:val="-3"/>
        </w:rPr>
        <w:t xml:space="preserve"> </w:t>
      </w:r>
      <w:r>
        <w:rPr>
          <w:rStyle w:val="AbsatzStandardschriftart"/>
          <w:rFonts w:cs="Arial" w:ascii="Arial" w:hAnsi="Arial"/>
          <w:spacing w:val="-1"/>
        </w:rPr>
        <w:t>type</w:t>
      </w:r>
      <w:r>
        <w:rPr>
          <w:rStyle w:val="AbsatzStandardschriftart"/>
          <w:rFonts w:cs="Arial" w:ascii="Arial" w:hAnsi="Arial"/>
          <w:spacing w:val="-2"/>
        </w:rPr>
        <w:t xml:space="preserve"> is </w:t>
      </w:r>
      <w:r>
        <w:rPr>
          <w:rStyle w:val="AbsatzStandardschriftart"/>
          <w:rFonts w:cs="Arial" w:ascii="Arial" w:hAnsi="Arial"/>
          <w:spacing w:val="-1"/>
        </w:rPr>
        <w:t>used</w:t>
      </w:r>
      <w:r>
        <w:rPr>
          <w:rStyle w:val="AbsatzStandardschriftart"/>
          <w:rFonts w:cs="Arial" w:ascii="Arial" w:hAnsi="Arial"/>
          <w:spacing w:val="-3"/>
        </w:rPr>
        <w:t xml:space="preserve"> </w:t>
      </w:r>
      <w:r>
        <w:rPr>
          <w:rStyle w:val="AbsatzStandardschriftart"/>
          <w:rFonts w:cs="Arial" w:ascii="Arial" w:hAnsi="Arial"/>
          <w:spacing w:val="-1"/>
        </w:rPr>
        <w:t>for</w:t>
      </w:r>
      <w:r>
        <w:rPr>
          <w:rStyle w:val="AbsatzStandardschriftart"/>
          <w:rFonts w:cs="Arial" w:ascii="Arial" w:hAnsi="Arial"/>
          <w:spacing w:val="2"/>
        </w:rPr>
        <w:t xml:space="preserve"> </w:t>
      </w:r>
      <w:r>
        <w:rPr>
          <w:rStyle w:val="AbsatzStandardschriftart"/>
          <w:rFonts w:cs="Arial" w:ascii="Arial" w:hAnsi="Arial"/>
          <w:spacing w:val="-1"/>
        </w:rPr>
        <w:t>defining the</w:t>
      </w:r>
      <w:r>
        <w:rPr>
          <w:rStyle w:val="AbsatzStandardschriftart"/>
          <w:rFonts w:cs="Arial" w:ascii="Arial" w:hAnsi="Arial"/>
          <w:spacing w:val="-2"/>
        </w:rPr>
        <w:t xml:space="preserve"> task </w:t>
      </w:r>
      <w:r>
        <w:rPr>
          <w:rStyle w:val="AbsatzStandardschriftart"/>
          <w:rFonts w:cs="Arial" w:ascii="Arial" w:hAnsi="Arial"/>
          <w:spacing w:val="-1"/>
        </w:rPr>
        <w:t>code. It</w:t>
      </w:r>
      <w:r>
        <w:rPr>
          <w:rStyle w:val="AbsatzStandardschriftart"/>
          <w:rFonts w:cs="Arial" w:ascii="Arial" w:hAnsi="Arial"/>
          <w:spacing w:val="-4"/>
        </w:rPr>
        <w:t xml:space="preserve"> </w:t>
      </w:r>
      <w:r>
        <w:rPr>
          <w:rFonts w:cs="Arial" w:ascii="Arial" w:hAnsi="Arial"/>
        </w:rPr>
        <w:t>is</w:t>
      </w:r>
      <w:r>
        <w:rPr>
          <w:rStyle w:val="AbsatzStandardschriftart"/>
          <w:rFonts w:cs="Arial" w:ascii="Arial" w:hAnsi="Arial"/>
          <w:spacing w:val="-3"/>
        </w:rPr>
        <w:t xml:space="preserve"> </w:t>
      </w:r>
      <w:r>
        <w:rPr>
          <w:rFonts w:cs="Arial" w:ascii="Arial" w:hAnsi="Arial"/>
        </w:rPr>
        <w:t>a</w:t>
      </w:r>
      <w:r>
        <w:rPr>
          <w:rStyle w:val="AbsatzStandardschriftart"/>
          <w:rFonts w:cs="Arial" w:ascii="Arial" w:hAnsi="Arial"/>
          <w:spacing w:val="-2"/>
        </w:rPr>
        <w:t xml:space="preserve"> </w:t>
      </w:r>
      <w:r>
        <w:rPr>
          <w:rStyle w:val="AbsatzStandardschriftart"/>
          <w:rFonts w:cs="Arial" w:ascii="Arial" w:hAnsi="Arial"/>
          <w:spacing w:val="-1"/>
        </w:rPr>
        <w:t>shortcut for</w:t>
      </w:r>
      <w:r>
        <w:rPr>
          <w:rFonts w:cs="Arial" w:ascii="Arial" w:hAnsi="Arial"/>
        </w:rPr>
        <w:t xml:space="preserve"> </w:t>
      </w:r>
      <w:r>
        <w:rPr>
          <w:rStyle w:val="AbsatzStandardschriftart"/>
          <w:rFonts w:cs="Arial" w:ascii="Arial" w:hAnsi="Arial"/>
          <w:b/>
          <w:spacing w:val="-1"/>
        </w:rPr>
        <w:t>void</w:t>
      </w:r>
      <w:r>
        <w:rPr>
          <w:rStyle w:val="AbsatzStandardschriftart"/>
          <w:rFonts w:cs="Arial" w:ascii="Arial" w:hAnsi="Arial"/>
          <w:spacing w:val="-1"/>
        </w:rPr>
        <w:t>.</w:t>
      </w:r>
    </w:p>
    <w:p>
      <w:pPr>
        <w:pStyle w:val="Standard"/>
        <w:spacing w:before="7" w:after="0"/>
        <w:jc w:val="both"/>
        <w:rPr>
          <w:rFonts w:ascii="Arial" w:hAnsi="Arial" w:eastAsia="DejaVu Sans" w:cs="Arial"/>
        </w:rPr>
      </w:pPr>
      <w:r>
        <w:rPr>
          <w:rFonts w:eastAsia="DejaVu Sans" w:cs="Arial" w:ascii="Arial" w:hAnsi="Arial"/>
        </w:rPr>
      </w:r>
    </w:p>
    <w:p>
      <w:pPr>
        <w:pStyle w:val="Berschrift1"/>
        <w:numPr>
          <w:ilvl w:val="0"/>
          <w:numId w:val="3"/>
        </w:numPr>
        <w:spacing w:before="240" w:after="240"/>
        <w:ind w:left="567" w:hanging="539"/>
        <w:jc w:val="both"/>
        <w:rPr>
          <w:rStyle w:val="AbsatzStandardschriftart"/>
          <w:rFonts w:ascii="Arial" w:hAnsi="Arial" w:cs="Arial"/>
          <w:spacing w:val="-1"/>
        </w:rPr>
      </w:pPr>
      <w:r>
        <w:rPr>
          <w:rStyle w:val="AbsatzStandardschriftart"/>
          <w:rFonts w:cs="Arial" w:ascii="Arial" w:hAnsi="Arial"/>
          <w:spacing w:val="-1"/>
        </w:rPr>
        <w:t>System functions</w:t>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Fonts w:ascii="Courier New" w:hAnsi="Courier New" w:cs="Courier New"/>
          <w:b w:val="false"/>
          <w:b w:val="false"/>
        </w:rPr>
      </w:pPr>
      <w:r>
        <w:rPr>
          <w:rStyle w:val="AbsatzStandardschriftart"/>
          <w:rFonts w:cs="Courier New" w:ascii="Courier New" w:hAnsi="Courier New"/>
          <w:spacing w:val="-1"/>
        </w:rPr>
        <w:t>void</w:t>
      </w:r>
      <w:r>
        <w:rPr>
          <w:rFonts w:cs="Courier New" w:ascii="Courier New" w:hAnsi="Courier New"/>
        </w:rPr>
        <w:tab/>
      </w:r>
      <w:r>
        <w:rPr>
          <w:rStyle w:val="AbsatzStandardschriftart"/>
          <w:rFonts w:cs="Courier New" w:ascii="Courier New" w:hAnsi="Courier New"/>
          <w:spacing w:val="-1"/>
        </w:rPr>
        <w:t>ptask_init</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6"/>
        </w:rPr>
        <w:t xml:space="preserve"> </w:t>
      </w:r>
      <w:r>
        <w:rPr>
          <w:rStyle w:val="AbsatzStandardschriftart"/>
          <w:rFonts w:cs="Courier New" w:ascii="Courier New" w:hAnsi="Courier New"/>
          <w:b w:val="false"/>
          <w:spacing w:val="-1"/>
        </w:rPr>
        <w:t>scheduler,</w:t>
      </w:r>
      <w:r>
        <w:rPr>
          <w:rStyle w:val="AbsatzStandardschriftart"/>
          <w:rFonts w:cs="Courier New" w:ascii="Courier New" w:hAnsi="Courier New"/>
          <w:b w:val="false"/>
          <w:spacing w:val="-2"/>
        </w:rPr>
        <w:t xml:space="preserve"> </w:t>
      </w:r>
      <w:r>
        <w:rPr>
          <w:rStyle w:val="AbsatzStandardschriftart"/>
          <w:rFonts w:cs="Courier New" w:ascii="Courier New" w:hAnsi="Courier New"/>
          <w:spacing w:val="-1"/>
        </w:rPr>
        <w:t>int</w:t>
      </w:r>
      <w:r>
        <w:rPr>
          <w:rStyle w:val="AbsatzStandardschriftart"/>
          <w:rFonts w:cs="Courier New" w:ascii="Courier New" w:hAnsi="Courier New"/>
          <w:b w:val="false"/>
          <w:spacing w:val="-5"/>
        </w:rPr>
        <w:t xml:space="preserve"> </w:t>
      </w:r>
      <w:r>
        <w:rPr>
          <w:rStyle w:val="AbsatzStandardschriftart"/>
          <w:rFonts w:cs="Courier New" w:ascii="Courier New" w:hAnsi="Courier New"/>
          <w:b w:val="false"/>
          <w:spacing w:val="-1"/>
        </w:rPr>
        <w:t>schedtype,</w:t>
      </w:r>
      <w:r>
        <w:rPr>
          <w:rStyle w:val="AbsatzStandardschriftart"/>
          <w:rFonts w:cs="Courier New" w:ascii="Courier New" w:hAnsi="Courier New"/>
          <w:b w:val="false"/>
          <w:spacing w:val="-4"/>
        </w:rPr>
        <w:t xml:space="preserve"> </w:t>
      </w:r>
      <w:r>
        <w:rPr>
          <w:rStyle w:val="AbsatzStandardschriftart"/>
          <w:rFonts w:cs="Courier New" w:ascii="Courier New" w:hAnsi="Courier New"/>
          <w:spacing w:val="-1"/>
        </w:rPr>
        <w:t>int</w:t>
      </w:r>
      <w:r>
        <w:rPr>
          <w:rStyle w:val="AbsatzStandardschriftart"/>
          <w:rFonts w:cs="Courier New" w:ascii="Courier New" w:hAnsi="Courier New"/>
          <w:spacing w:val="-4"/>
        </w:rPr>
        <w:t xml:space="preserve"> </w:t>
      </w:r>
      <w:r>
        <w:rPr>
          <w:rStyle w:val="AbsatzStandardschriftart"/>
          <w:rFonts w:cs="Courier New" w:ascii="Courier New" w:hAnsi="Courier New"/>
          <w:b w:val="false"/>
          <w:spacing w:val="-1"/>
        </w:rPr>
        <w:t>protocol);</w:t>
      </w:r>
    </w:p>
    <w:p>
      <w:pPr>
        <w:pStyle w:val="Textkrper"/>
        <w:ind w:left="0" w:right="-7" w:hanging="0"/>
        <w:jc w:val="both"/>
        <w:rPr>
          <w:rFonts w:ascii="Arial" w:hAnsi="Arial" w:cs="Arial"/>
        </w:rPr>
      </w:pPr>
      <w:r>
        <w:rPr>
          <w:rStyle w:val="AbsatzStandardschriftart"/>
          <w:rFonts w:cs="Arial" w:ascii="Arial" w:hAnsi="Arial"/>
          <w:spacing w:val="-1"/>
        </w:rPr>
        <w:t>Initializes</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9"/>
        </w:rPr>
        <w:t xml:space="preserve"> </w:t>
      </w:r>
      <w:r>
        <w:rPr>
          <w:rStyle w:val="AbsatzStandardschriftart"/>
          <w:rFonts w:cs="Arial" w:ascii="Arial" w:hAnsi="Arial"/>
          <w:b/>
          <w:spacing w:val="-1"/>
        </w:rPr>
        <w:t>ptask</w:t>
      </w:r>
      <w:r>
        <w:rPr>
          <w:rStyle w:val="AbsatzStandardschriftart"/>
          <w:rFonts w:cs="Arial" w:ascii="Arial" w:hAnsi="Arial"/>
          <w:b/>
          <w:spacing w:val="1"/>
        </w:rPr>
        <w:t xml:space="preserve"> </w:t>
      </w:r>
      <w:r>
        <w:rPr>
          <w:rStyle w:val="AbsatzStandardschriftart"/>
          <w:rFonts w:cs="Arial" w:ascii="Arial" w:hAnsi="Arial"/>
          <w:spacing w:val="-1"/>
        </w:rPr>
        <w:t>library,</w:t>
      </w:r>
      <w:r>
        <w:rPr>
          <w:rStyle w:val="AbsatzStandardschriftart"/>
          <w:rFonts w:cs="Arial" w:ascii="Arial" w:hAnsi="Arial"/>
          <w:spacing w:val="6"/>
        </w:rPr>
        <w:t xml:space="preserve"> </w:t>
      </w:r>
      <w:r>
        <w:rPr>
          <w:rStyle w:val="AbsatzStandardschriftart"/>
          <w:rFonts w:cs="Arial" w:ascii="Arial" w:hAnsi="Arial"/>
          <w:spacing w:val="-1"/>
        </w:rPr>
        <w:t>resets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system</w:t>
      </w:r>
      <w:r>
        <w:rPr>
          <w:rStyle w:val="AbsatzStandardschriftart"/>
          <w:rFonts w:cs="Arial" w:ascii="Arial" w:hAnsi="Arial"/>
          <w:spacing w:val="6"/>
        </w:rPr>
        <w:t xml:space="preserve"> </w:t>
      </w:r>
      <w:r>
        <w:rPr>
          <w:rStyle w:val="AbsatzStandardschriftart"/>
          <w:rFonts w:cs="Arial" w:ascii="Arial" w:hAnsi="Arial"/>
          <w:spacing w:val="-1"/>
        </w:rPr>
        <w:t>time,</w:t>
      </w:r>
      <w:r>
        <w:rPr>
          <w:rStyle w:val="AbsatzStandardschriftart"/>
          <w:rFonts w:cs="Arial" w:ascii="Arial" w:hAnsi="Arial"/>
          <w:spacing w:val="4"/>
        </w:rPr>
        <w:t xml:space="preserve"> </w:t>
      </w:r>
      <w:r>
        <w:rPr>
          <w:rStyle w:val="AbsatzStandardschriftart"/>
          <w:rFonts w:cs="Arial" w:ascii="Arial" w:hAnsi="Arial"/>
          <w:spacing w:val="-1"/>
        </w:rPr>
        <w:t>set</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scheduler</w:t>
      </w:r>
      <w:r>
        <w:rPr>
          <w:rStyle w:val="AbsatzStandardschriftart"/>
          <w:rFonts w:cs="Arial" w:ascii="Arial" w:hAnsi="Arial"/>
          <w:spacing w:val="3"/>
        </w:rPr>
        <w:t xml:space="preserve"> </w:t>
      </w:r>
      <w:r>
        <w:rPr>
          <w:rStyle w:val="AbsatzStandardschriftart"/>
          <w:rFonts w:cs="Arial" w:ascii="Arial" w:hAnsi="Arial"/>
          <w:spacing w:val="-1"/>
        </w:rPr>
        <w:t>for</w:t>
      </w:r>
      <w:r>
        <w:rPr>
          <w:rStyle w:val="AbsatzStandardschriftart"/>
          <w:rFonts w:cs="Arial" w:ascii="Arial" w:hAnsi="Arial"/>
          <w:spacing w:val="5"/>
        </w:rPr>
        <w:t xml:space="preserve"> </w:t>
      </w:r>
      <w:r>
        <w:rPr>
          <w:rStyle w:val="AbsatzStandardschriftart"/>
          <w:rFonts w:cs="Arial" w:ascii="Arial" w:hAnsi="Arial"/>
          <w:spacing w:val="-1"/>
        </w:rPr>
        <w:t>all</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tasks</w:t>
      </w:r>
      <w:r>
        <w:rPr>
          <w:rStyle w:val="AbsatzStandardschriftart"/>
          <w:rFonts w:cs="Arial" w:ascii="Arial" w:hAnsi="Arial"/>
          <w:spacing w:val="63"/>
          <w:w w:val="99"/>
        </w:rPr>
        <w:t xml:space="preserve"> </w:t>
      </w:r>
      <w:r>
        <w:rPr>
          <w:rStyle w:val="AbsatzStandardschriftart"/>
          <w:rFonts w:cs="Arial" w:ascii="Arial" w:hAnsi="Arial"/>
          <w:spacing w:val="-1"/>
        </w:rPr>
        <w:t>and</w:t>
      </w:r>
      <w:r>
        <w:rPr>
          <w:rFonts w:cs="Arial" w:ascii="Arial" w:hAnsi="Arial"/>
        </w:rPr>
        <w:t xml:space="preserve"> </w:t>
      </w:r>
      <w:r>
        <w:rPr>
          <w:rStyle w:val="AbsatzStandardschriftart"/>
          <w:rFonts w:cs="Arial" w:ascii="Arial" w:hAnsi="Arial"/>
          <w:spacing w:val="-1"/>
        </w:rPr>
        <w:t>the</w:t>
      </w:r>
      <w:r>
        <w:rPr>
          <w:rFonts w:cs="Arial" w:ascii="Arial" w:hAnsi="Arial"/>
        </w:rPr>
        <w:t xml:space="preserve"> </w:t>
      </w:r>
      <w:r>
        <w:rPr>
          <w:rStyle w:val="AbsatzStandardschriftart"/>
          <w:rFonts w:cs="Arial" w:ascii="Arial" w:hAnsi="Arial"/>
          <w:spacing w:val="-1"/>
        </w:rPr>
        <w:t>resource</w:t>
      </w:r>
      <w:r>
        <w:rPr>
          <w:rFonts w:cs="Arial" w:ascii="Arial" w:hAnsi="Arial"/>
        </w:rPr>
        <w:t xml:space="preserve"> </w:t>
      </w:r>
      <w:r>
        <w:rPr>
          <w:rStyle w:val="AbsatzStandardschriftart"/>
          <w:rFonts w:cs="Arial" w:ascii="Arial" w:hAnsi="Arial"/>
          <w:spacing w:val="-1"/>
        </w:rPr>
        <w:t>access</w:t>
      </w:r>
      <w:r>
        <w:rPr>
          <w:rFonts w:cs="Arial" w:ascii="Arial" w:hAnsi="Arial"/>
        </w:rPr>
        <w:t xml:space="preserve"> </w:t>
      </w:r>
      <w:r>
        <w:rPr>
          <w:rStyle w:val="AbsatzStandardschriftart"/>
          <w:rFonts w:cs="Arial" w:ascii="Arial" w:hAnsi="Arial"/>
          <w:spacing w:val="-1"/>
        </w:rPr>
        <w:t>protocol</w:t>
      </w:r>
      <w:r>
        <w:rPr>
          <w:rFonts w:cs="Arial" w:ascii="Arial" w:hAnsi="Arial"/>
        </w:rPr>
        <w:t xml:space="preserve"> </w:t>
      </w:r>
      <w:r>
        <w:rPr>
          <w:rStyle w:val="AbsatzStandardschriftart"/>
          <w:rFonts w:cs="Arial" w:ascii="Arial" w:hAnsi="Arial"/>
          <w:spacing w:val="-1"/>
        </w:rPr>
        <w:t>for</w:t>
      </w:r>
      <w:r>
        <w:rPr>
          <w:rFonts w:cs="Arial" w:ascii="Arial" w:hAnsi="Arial"/>
        </w:rPr>
        <w:t xml:space="preserve"> </w:t>
      </w:r>
      <w:r>
        <w:rPr>
          <w:rStyle w:val="AbsatzStandardschriftart"/>
          <w:rFonts w:cs="Arial" w:ascii="Arial" w:hAnsi="Arial"/>
          <w:spacing w:val="-1"/>
        </w:rPr>
        <w:t>all</w:t>
      </w:r>
      <w:r>
        <w:rPr>
          <w:rFonts w:cs="Arial" w:ascii="Arial" w:hAnsi="Arial"/>
        </w:rPr>
        <w:t xml:space="preserve"> </w:t>
      </w:r>
      <w:r>
        <w:rPr>
          <w:rStyle w:val="AbsatzStandardschriftart"/>
          <w:rFonts w:cs="Arial" w:ascii="Arial" w:hAnsi="Arial"/>
          <w:spacing w:val="-1"/>
        </w:rPr>
        <w:t>the</w:t>
      </w:r>
      <w:r>
        <w:rPr>
          <w:rFonts w:cs="Arial" w:ascii="Arial" w:hAnsi="Arial"/>
        </w:rPr>
        <w:t xml:space="preserve"> </w:t>
      </w:r>
      <w:r>
        <w:rPr>
          <w:rStyle w:val="AbsatzStandardschriftart"/>
          <w:rFonts w:cs="Arial" w:ascii="Arial" w:hAnsi="Arial"/>
          <w:spacing w:val="-1"/>
        </w:rPr>
        <w:t>semaphores.</w:t>
      </w:r>
    </w:p>
    <w:p>
      <w:pPr>
        <w:pStyle w:val="Textkrper"/>
        <w:ind w:left="1701" w:hanging="1417"/>
        <w:jc w:val="both"/>
        <w:rPr/>
      </w:pPr>
      <w:r>
        <w:rPr>
          <w:rStyle w:val="AbsatzStandardschriftart"/>
          <w:rFonts w:cs="Courier New" w:ascii="Courier New" w:hAnsi="Courier New"/>
          <w:spacing w:val="-1"/>
        </w:rPr>
        <w:t>scheduler</w:t>
      </w:r>
      <w:r>
        <w:rPr>
          <w:rStyle w:val="AbsatzStandardschriftart"/>
          <w:rFonts w:cs="Arial" w:ascii="Arial" w:hAnsi="Arial"/>
          <w:spacing w:val="-1"/>
        </w:rPr>
        <w:tab/>
        <w:t xml:space="preserve">can be SCHED_OTHER, SCHED_FIFO, SCHED_RR, </w:t>
      </w:r>
      <w:r>
        <w:rPr>
          <w:rStyle w:val="AbsatzStandardschriftart"/>
          <w:rFonts w:cs="Arial" w:ascii="Arial" w:hAnsi="Arial"/>
          <w:spacing w:val="-1"/>
        </w:rPr>
        <w:t>SCHED_DEADLINE</w:t>
      </w:r>
      <w:r>
        <w:rPr>
          <w:rStyle w:val="AbsatzStandardschriftart"/>
          <w:rFonts w:cs="Arial" w:ascii="Arial" w:hAnsi="Arial"/>
          <w:spacing w:val="-1"/>
        </w:rPr>
        <w:t>.</w:t>
      </w:r>
    </w:p>
    <w:p>
      <w:pPr>
        <w:pStyle w:val="Textkrper"/>
        <w:ind w:left="1701" w:hanging="1417"/>
        <w:jc w:val="both"/>
        <w:rPr>
          <w:rStyle w:val="AbsatzStandardschriftart"/>
          <w:rFonts w:ascii="Arial" w:hAnsi="Arial" w:cs="Arial"/>
          <w:spacing w:val="-1"/>
        </w:rPr>
      </w:pPr>
      <w:r>
        <w:rPr>
          <w:rStyle w:val="AbsatzStandardschriftart"/>
          <w:rFonts w:cs="Courier New" w:ascii="Courier New" w:hAnsi="Courier New"/>
          <w:spacing w:val="-1"/>
        </w:rPr>
        <w:t>schedtype</w:t>
      </w:r>
      <w:r>
        <w:rPr>
          <w:rStyle w:val="AbsatzStandardschriftart"/>
          <w:rFonts w:cs="Arial" w:ascii="Arial" w:hAnsi="Arial"/>
          <w:spacing w:val="-1"/>
        </w:rPr>
        <w:tab/>
        <w:t>can be PARTITIONED or GLOBAL, and it is only useful for multicore systems.</w:t>
      </w:r>
    </w:p>
    <w:p>
      <w:pPr>
        <w:pStyle w:val="Textkrper"/>
        <w:ind w:left="1701" w:hanging="1417"/>
        <w:jc w:val="both"/>
        <w:rPr>
          <w:rStyle w:val="AbsatzStandardschriftart"/>
          <w:rFonts w:ascii="Arial" w:hAnsi="Arial" w:cs="Arial"/>
          <w:spacing w:val="-1"/>
        </w:rPr>
      </w:pPr>
      <w:r>
        <w:rPr>
          <w:rStyle w:val="AbsatzStandardschriftart"/>
          <w:rFonts w:cs="Courier New" w:ascii="Courier New" w:hAnsi="Courier New"/>
          <w:spacing w:val="-1"/>
        </w:rPr>
        <w:t>protocol</w:t>
      </w:r>
      <w:r>
        <w:rPr>
          <w:rStyle w:val="AbsatzStandardschriftart"/>
          <w:rFonts w:cs="Arial" w:ascii="Arial" w:hAnsi="Arial"/>
          <w:spacing w:val="-1"/>
        </w:rPr>
        <w:tab/>
        <w:t>can be NO_PROTOCOL for classical semaphores, INHERITANCE for Priority Inheritance, or CEILING for Immediate Priority Ceiling.</w:t>
      </w:r>
    </w:p>
    <w:p>
      <w:pPr>
        <w:pStyle w:val="Standard"/>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i/>
          <w:iCs/>
        </w:rPr>
        <w:t>Note (from version 0.4): in order to use SCHED_DEADLINE in PARTITIONED mode, the user has first to disable the admission control in Linux. This can be done by invoking the script no-admission.sh (included in the distribution) with root privileges.</w:t>
      </w:r>
      <w:r>
        <w:rPr>
          <w:rFonts w:eastAsia="DejaVu Sans" w:cs="Arial" w:ascii="Arial" w:hAnsi="Arial"/>
        </w:rPr>
        <w:t xml:space="preserve"> </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pPr>
      <w:r>
        <w:rPr>
          <w:rStyle w:val="AbsatzStandardschriftart"/>
          <w:rFonts w:cs="Courier New" w:ascii="Courier New" w:hAnsi="Courier New"/>
          <w:spacing w:val="-1"/>
        </w:rPr>
        <w:t>ptime</w:t>
        <w:tab/>
        <w:t>ptask_gettime</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w:t>
      </w:r>
      <w:r>
        <w:rPr>
          <w:rStyle w:val="AbsatzStandardschriftart"/>
          <w:rFonts w:cs="Courier New" w:ascii="Courier New" w:hAnsi="Courier New"/>
          <w:spacing w:val="-1"/>
        </w:rPr>
        <w:t>;</w:t>
      </w:r>
    </w:p>
    <w:p>
      <w:pPr>
        <w:pStyle w:val="Textkrper"/>
        <w:ind w:left="0" w:right="-7" w:hanging="0"/>
        <w:jc w:val="both"/>
        <w:rPr>
          <w:rStyle w:val="AbsatzStandardschriftart"/>
          <w:rFonts w:ascii="Arial" w:hAnsi="Arial" w:cs="Arial"/>
          <w:spacing w:val="-1"/>
        </w:rPr>
      </w:pPr>
      <w:r>
        <w:rPr>
          <w:rStyle w:val="AbsatzStandardschriftart"/>
          <w:rFonts w:cs="Arial" w:ascii="Arial" w:hAnsi="Arial"/>
          <w:spacing w:val="-1"/>
        </w:rPr>
        <w:t xml:space="preserve">Returns the current time (from the system start time) in the specified </w:t>
      </w:r>
      <w:r>
        <w:rPr>
          <w:rStyle w:val="AbsatzStandardschriftart"/>
          <w:rFonts w:cs="Courier New" w:ascii="Courier New" w:hAnsi="Courier New"/>
          <w:spacing w:val="-1"/>
        </w:rPr>
        <w:t>unit</w:t>
      </w:r>
      <w:r>
        <w:rPr>
          <w:rStyle w:val="AbsatzStandardschriftart"/>
          <w:rFonts w:cs="Arial" w:ascii="Arial" w:hAnsi="Arial"/>
          <w:spacing w:val="-1"/>
        </w:rPr>
        <w:t>, which can be SEC, MILLI, MICRO, or NANO.</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ptask_getnumcores</w:t>
      </w:r>
      <w:r>
        <w:rPr>
          <w:rStyle w:val="AbsatzStandardschriftart"/>
          <w:rFonts w:cs="Courier New" w:ascii="Courier New" w:hAnsi="Courier New"/>
          <w:b w:val="false"/>
          <w:spacing w:val="-1"/>
        </w:rPr>
        <w:t>();</w:t>
      </w:r>
    </w:p>
    <w:p>
      <w:pPr>
        <w:pStyle w:val="Textkrper"/>
        <w:ind w:left="0" w:right="-7" w:hanging="0"/>
        <w:jc w:val="both"/>
        <w:rPr>
          <w:rStyle w:val="AbsatzStandardschriftart"/>
          <w:rFonts w:ascii="Arial" w:hAnsi="Arial" w:cs="Arial"/>
          <w:spacing w:val="-1"/>
        </w:rPr>
      </w:pPr>
      <w:r>
        <w:rPr>
          <w:rStyle w:val="AbsatzStandardschriftart"/>
          <w:rFonts w:cs="Arial" w:ascii="Arial" w:hAnsi="Arial"/>
          <w:spacing w:val="-1"/>
        </w:rPr>
        <w:t>Returns the number of available cores in the system.</w:t>
      </w:r>
    </w:p>
    <w:p>
      <w:pPr>
        <w:pStyle w:val="Standard"/>
        <w:jc w:val="both"/>
        <w:rPr>
          <w:rFonts w:ascii="Arial" w:hAnsi="Arial" w:eastAsia="DejaVu Sans" w:cs="Arial"/>
        </w:rPr>
      </w:pPr>
      <w:r>
        <w:rPr>
          <w:rFonts w:eastAsia="DejaVu Sans" w:cs="Arial" w:ascii="Arial" w:hAnsi="Arial"/>
        </w:rPr>
      </w:r>
    </w:p>
    <w:p>
      <w:pPr>
        <w:pStyle w:val="Berschrift1"/>
        <w:numPr>
          <w:ilvl w:val="0"/>
          <w:numId w:val="3"/>
        </w:numPr>
        <w:spacing w:before="240" w:after="240"/>
        <w:ind w:left="567" w:hanging="539"/>
        <w:jc w:val="both"/>
        <w:rPr>
          <w:rStyle w:val="AbsatzStandardschriftart"/>
          <w:rFonts w:ascii="Arial" w:hAnsi="Arial" w:cs="Arial"/>
          <w:spacing w:val="-1"/>
        </w:rPr>
      </w:pPr>
      <w:r>
        <w:rPr>
          <w:rStyle w:val="AbsatzStandardschriftart"/>
          <w:rFonts w:cs="Arial" w:ascii="Arial" w:hAnsi="Arial"/>
          <w:spacing w:val="-1"/>
        </w:rPr>
        <w:t>Task functions</w:t>
      </w:r>
    </w:p>
    <w:p>
      <w:pPr>
        <w:pStyle w:val="Standard"/>
        <w:jc w:val="both"/>
        <w:rPr/>
      </w:pPr>
      <w:r>
        <w:rPr>
          <w:rFonts w:eastAsia="DejaVu Sans" w:cs="Arial" w:ascii="Arial" w:hAnsi="Arial"/>
        </w:rPr>
        <w:t>The Ptask library maintains a Task Control Block (TCB) for every task, used to store the task state, the current task parameters, and some information collected about the task during its execution. The content of the TCB is for internal use only, therefore it is not reported in this manual. Please refer to the source code for more information.</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ptask_create</w:t>
      </w:r>
      <w:r>
        <w:rPr>
          <w:rStyle w:val="AbsatzStandardschriftart"/>
          <w:rFonts w:cs="Courier New" w:ascii="Courier New" w:hAnsi="Courier New"/>
          <w:b w:val="false"/>
          <w:spacing w:val="-1"/>
        </w:rPr>
        <w:t>(</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(*body)(</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period,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prio,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flag);</w:t>
      </w:r>
    </w:p>
    <w:p>
      <w:pPr>
        <w:pStyle w:val="Standard"/>
        <w:jc w:val="both"/>
        <w:rPr>
          <w:rFonts w:ascii="Arial" w:hAnsi="Arial" w:eastAsia="DejaVu Sans" w:cs="Arial"/>
        </w:rPr>
      </w:pPr>
      <w:r>
        <w:rPr>
          <w:rFonts w:eastAsia="DejaVu Sans" w:cs="Arial" w:ascii="Arial" w:hAnsi="Arial"/>
        </w:rPr>
        <w:t>Creates a concurrent task and returns the task index that can be used to differentiate multiple instances of the same task. The arguments have the following meaning:</w:t>
      </w:r>
    </w:p>
    <w:p>
      <w:pPr>
        <w:pStyle w:val="Textkrper"/>
        <w:ind w:left="1418" w:hanging="1134"/>
        <w:rPr>
          <w:rFonts w:ascii="Arial" w:hAnsi="Arial" w:cs="Arial"/>
        </w:rPr>
      </w:pPr>
      <w:r>
        <w:rPr>
          <w:rStyle w:val="AbsatzStandardschriftart"/>
          <w:rFonts w:cs="Courier New" w:ascii="Courier New" w:hAnsi="Courier New"/>
          <w:spacing w:val="-1"/>
          <w:w w:val="95"/>
        </w:rPr>
        <w:t>body</w:t>
      </w:r>
      <w:r>
        <w:rPr>
          <w:rStyle w:val="AbsatzStandardschriftart"/>
          <w:rFonts w:cs="Arial" w:ascii="Arial" w:hAnsi="Arial"/>
          <w:b/>
          <w:spacing w:val="-1"/>
          <w:w w:val="95"/>
        </w:rPr>
        <w:tab/>
      </w:r>
      <w:r>
        <w:rPr>
          <w:rFonts w:cs="Arial" w:ascii="Arial" w:hAnsi="Arial"/>
        </w:rPr>
        <w:t>is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name</w:t>
      </w:r>
      <w:r>
        <w:rPr>
          <w:rStyle w:val="AbsatzStandardschriftart"/>
          <w:rFonts w:cs="Arial" w:ascii="Arial" w:hAnsi="Arial"/>
          <w:spacing w:val="-4"/>
        </w:rPr>
        <w:t xml:space="preserve"> </w:t>
      </w:r>
      <w:r>
        <w:rPr>
          <w:rStyle w:val="AbsatzStandardschriftart"/>
          <w:rFonts w:cs="Arial" w:ascii="Arial" w:hAnsi="Arial"/>
          <w:spacing w:val="-1"/>
        </w:rPr>
        <w:t>of</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function</w:t>
      </w:r>
      <w:r>
        <w:rPr>
          <w:rStyle w:val="AbsatzStandardschriftart"/>
          <w:rFonts w:cs="Arial" w:ascii="Arial" w:hAnsi="Arial"/>
          <w:spacing w:val="-2"/>
        </w:rPr>
        <w:t xml:space="preserve"> </w:t>
      </w:r>
      <w:r>
        <w:rPr>
          <w:rStyle w:val="AbsatzStandardschriftart"/>
          <w:rFonts w:cs="Arial" w:ascii="Arial" w:hAnsi="Arial"/>
          <w:spacing w:val="-1"/>
        </w:rPr>
        <w:t>containing</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task</w:t>
      </w:r>
      <w:r>
        <w:rPr>
          <w:rStyle w:val="AbsatzStandardschriftart"/>
          <w:rFonts w:cs="Arial" w:ascii="Arial" w:hAnsi="Arial"/>
          <w:spacing w:val="-4"/>
        </w:rPr>
        <w:t xml:space="preserve"> </w:t>
      </w:r>
      <w:r>
        <w:rPr>
          <w:rStyle w:val="AbsatzStandardschriftart"/>
          <w:rFonts w:cs="Arial" w:ascii="Arial" w:hAnsi="Arial"/>
          <w:spacing w:val="-1"/>
        </w:rPr>
        <w:t>body;</w:t>
      </w:r>
    </w:p>
    <w:p>
      <w:pPr>
        <w:pStyle w:val="Textkrper"/>
        <w:ind w:left="1418" w:hanging="1134"/>
        <w:rPr>
          <w:rFonts w:ascii="Arial" w:hAnsi="Arial" w:cs="Arial"/>
        </w:rPr>
      </w:pPr>
      <w:r>
        <w:rPr>
          <w:rStyle w:val="AbsatzStandardschriftart"/>
          <w:rFonts w:cs="Courier New" w:ascii="Courier New" w:hAnsi="Courier New"/>
          <w:spacing w:val="-1"/>
          <w:w w:val="95"/>
        </w:rPr>
        <w:t>period</w:t>
      </w:r>
      <w:r>
        <w:rPr>
          <w:rStyle w:val="AbsatzStandardschriftart"/>
          <w:rFonts w:cs="Arial" w:ascii="Arial" w:hAnsi="Arial"/>
          <w:b/>
          <w:spacing w:val="31"/>
        </w:rPr>
        <w:tab/>
      </w:r>
      <w:r>
        <w:rPr>
          <w:rStyle w:val="AbsatzStandardschriftart"/>
          <w:rFonts w:cs="Arial" w:ascii="Arial" w:hAnsi="Arial"/>
          <w:spacing w:val="-1"/>
        </w:rPr>
        <w:t>specifies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task</w:t>
      </w:r>
      <w:r>
        <w:rPr>
          <w:rStyle w:val="AbsatzStandardschriftart"/>
          <w:rFonts w:cs="Arial" w:ascii="Arial" w:hAnsi="Arial"/>
          <w:spacing w:val="-4"/>
        </w:rPr>
        <w:t xml:space="preserve"> </w:t>
      </w:r>
      <w:r>
        <w:rPr>
          <w:rStyle w:val="AbsatzStandardschriftart"/>
          <w:rFonts w:cs="Arial" w:ascii="Arial" w:hAnsi="Arial"/>
          <w:spacing w:val="-1"/>
        </w:rPr>
        <w:t>period</w:t>
      </w:r>
      <w:r>
        <w:rPr>
          <w:rStyle w:val="AbsatzStandardschriftart"/>
          <w:rFonts w:cs="Arial" w:ascii="Arial" w:hAnsi="Arial"/>
          <w:spacing w:val="-5"/>
        </w:rPr>
        <w:t xml:space="preserve"> </w:t>
      </w:r>
      <w:r>
        <w:rPr>
          <w:rStyle w:val="AbsatzStandardschriftart"/>
          <w:rFonts w:cs="Arial" w:ascii="Arial" w:hAnsi="Arial"/>
          <w:spacing w:val="-1"/>
        </w:rPr>
        <w:t>(equal</w:t>
      </w:r>
      <w:r>
        <w:rPr>
          <w:rStyle w:val="AbsatzStandardschriftart"/>
          <w:rFonts w:cs="Arial" w:ascii="Arial" w:hAnsi="Arial"/>
          <w:spacing w:val="-4"/>
        </w:rPr>
        <w:t xml:space="preserve"> </w:t>
      </w:r>
      <w:r>
        <w:rPr>
          <w:rStyle w:val="AbsatzStandardschriftart"/>
          <w:rFonts w:cs="Arial" w:ascii="Arial" w:hAnsi="Arial"/>
          <w:spacing w:val="-1"/>
        </w:rPr>
        <w:t>to</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relative</w:t>
      </w:r>
      <w:r>
        <w:rPr>
          <w:rStyle w:val="AbsatzStandardschriftart"/>
          <w:rFonts w:cs="Arial" w:ascii="Arial" w:hAnsi="Arial"/>
          <w:spacing w:val="-4"/>
        </w:rPr>
        <w:t xml:space="preserve"> </w:t>
      </w:r>
      <w:r>
        <w:rPr>
          <w:rStyle w:val="AbsatzStandardschriftart"/>
          <w:rFonts w:cs="Arial" w:ascii="Arial" w:hAnsi="Arial"/>
          <w:spacing w:val="-1"/>
        </w:rPr>
        <w:t>deadline)</w:t>
      </w:r>
      <w:r>
        <w:rPr>
          <w:rStyle w:val="AbsatzStandardschriftart"/>
          <w:rFonts w:cs="Arial" w:ascii="Arial" w:hAnsi="Arial"/>
          <w:spacing w:val="-5"/>
        </w:rPr>
        <w:t xml:space="preserve"> </w:t>
      </w:r>
      <w:r>
        <w:rPr>
          <w:rStyle w:val="AbsatzStandardschriftart"/>
          <w:rFonts w:cs="Arial" w:ascii="Arial" w:hAnsi="Arial"/>
          <w:spacing w:val="-1"/>
        </w:rPr>
        <w:t>in</w:t>
      </w:r>
      <w:r>
        <w:rPr>
          <w:rStyle w:val="AbsatzStandardschriftart"/>
          <w:rFonts w:cs="Arial" w:ascii="Arial" w:hAnsi="Arial"/>
          <w:spacing w:val="-4"/>
        </w:rPr>
        <w:t xml:space="preserve"> </w:t>
      </w:r>
      <w:r>
        <w:rPr>
          <w:rStyle w:val="AbsatzStandardschriftart"/>
          <w:rFonts w:cs="Arial" w:ascii="Arial" w:hAnsi="Arial"/>
          <w:spacing w:val="-1"/>
        </w:rPr>
        <w:t>milliseconds.</w:t>
      </w:r>
    </w:p>
    <w:p>
      <w:pPr>
        <w:pStyle w:val="Textkrper"/>
        <w:ind w:left="1418" w:hanging="1134"/>
        <w:rPr>
          <w:rFonts w:ascii="Arial" w:hAnsi="Arial" w:cs="Arial"/>
        </w:rPr>
      </w:pPr>
      <w:r>
        <w:rPr>
          <w:rStyle w:val="AbsatzStandardschriftart"/>
          <w:rFonts w:cs="Courier New" w:ascii="Courier New" w:hAnsi="Courier New"/>
          <w:spacing w:val="-1"/>
          <w:w w:val="95"/>
        </w:rPr>
        <w:t>prio</w:t>
      </w:r>
      <w:r>
        <w:rPr>
          <w:rStyle w:val="AbsatzStandardschriftart"/>
          <w:rFonts w:cs="Arial" w:ascii="Arial" w:hAnsi="Arial"/>
          <w:b/>
          <w:spacing w:val="-13"/>
        </w:rPr>
        <w:tab/>
      </w:r>
      <w:r>
        <w:rPr>
          <w:rStyle w:val="AbsatzStandardschriftart"/>
          <w:rFonts w:cs="Arial" w:ascii="Arial" w:hAnsi="Arial"/>
          <w:spacing w:val="-1"/>
        </w:rPr>
        <w:t>specifies</w:t>
      </w:r>
      <w:r>
        <w:rPr>
          <w:rStyle w:val="AbsatzStandardschriftart"/>
          <w:rFonts w:cs="Arial" w:ascii="Arial" w:hAnsi="Arial"/>
          <w:spacing w:val="-6"/>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task</w:t>
      </w:r>
      <w:r>
        <w:rPr>
          <w:rStyle w:val="AbsatzStandardschriftart"/>
          <w:rFonts w:cs="Arial" w:ascii="Arial" w:hAnsi="Arial"/>
          <w:spacing w:val="-5"/>
        </w:rPr>
        <w:t xml:space="preserve"> </w:t>
      </w:r>
      <w:r>
        <w:rPr>
          <w:rStyle w:val="AbsatzStandardschriftart"/>
          <w:rFonts w:cs="Arial" w:ascii="Arial" w:hAnsi="Arial"/>
          <w:spacing w:val="-1"/>
        </w:rPr>
        <w:t>priority between 1 (low) and</w:t>
      </w:r>
      <w:r>
        <w:rPr>
          <w:rStyle w:val="AbsatzStandardschriftart"/>
          <w:rFonts w:cs="Arial" w:ascii="Arial" w:hAnsi="Arial"/>
          <w:spacing w:val="-6"/>
        </w:rPr>
        <w:t xml:space="preserve"> </w:t>
      </w:r>
      <w:r>
        <w:rPr>
          <w:rStyle w:val="AbsatzStandardschriftart"/>
          <w:rFonts w:cs="Arial" w:ascii="Arial" w:hAnsi="Arial"/>
          <w:spacing w:val="-1"/>
        </w:rPr>
        <w:t>99 (high);</w:t>
      </w:r>
    </w:p>
    <w:p>
      <w:pPr>
        <w:pStyle w:val="Textkrper"/>
        <w:ind w:left="1418" w:hanging="1134"/>
        <w:jc w:val="both"/>
        <w:rPr>
          <w:rFonts w:ascii="Arial" w:hAnsi="Arial" w:cs="Arial"/>
        </w:rPr>
      </w:pPr>
      <w:r>
        <w:rPr>
          <w:rStyle w:val="AbsatzStandardschriftart"/>
          <w:rFonts w:cs="Courier New" w:ascii="Courier New" w:hAnsi="Courier New"/>
          <w:spacing w:val="-1"/>
          <w:w w:val="95"/>
        </w:rPr>
        <w:t>flag</w:t>
      </w:r>
      <w:r>
        <w:rPr>
          <w:rStyle w:val="AbsatzStandardschriftart"/>
          <w:rFonts w:cs="Arial" w:ascii="Arial" w:hAnsi="Arial"/>
          <w:b/>
          <w:spacing w:val="-1"/>
        </w:rPr>
        <w:tab/>
      </w:r>
      <w:r>
        <w:rPr>
          <w:rStyle w:val="AbsatzStandardschriftart"/>
          <w:rFonts w:cs="Arial" w:ascii="Arial" w:hAnsi="Arial"/>
          <w:spacing w:val="-1"/>
        </w:rPr>
        <w:t>specifies the activation mode of the task (NOW or DEFERRED): if</w:t>
      </w:r>
      <w:r>
        <w:rPr>
          <w:rStyle w:val="AbsatzStandardschriftart"/>
          <w:rFonts w:cs="Arial" w:ascii="Arial" w:hAnsi="Arial"/>
          <w:spacing w:val="31"/>
        </w:rPr>
        <w:t xml:space="preserve"> </w:t>
      </w:r>
      <w:r>
        <w:rPr>
          <w:rStyle w:val="AbsatzStandardschriftart"/>
          <w:rFonts w:cs="Arial" w:ascii="Arial" w:hAnsi="Arial"/>
          <w:spacing w:val="-1"/>
        </w:rPr>
        <w:t>set</w:t>
      </w:r>
      <w:r>
        <w:rPr>
          <w:rStyle w:val="AbsatzStandardschriftart"/>
          <w:rFonts w:cs="Arial" w:ascii="Arial" w:hAnsi="Arial"/>
          <w:spacing w:val="32"/>
        </w:rPr>
        <w:t xml:space="preserve"> </w:t>
      </w:r>
      <w:r>
        <w:rPr>
          <w:rStyle w:val="AbsatzStandardschriftart"/>
          <w:rFonts w:cs="Arial" w:ascii="Arial" w:hAnsi="Arial"/>
          <w:spacing w:val="-1"/>
        </w:rPr>
        <w:t>to</w:t>
      </w:r>
      <w:r>
        <w:rPr>
          <w:rStyle w:val="AbsatzStandardschriftart"/>
          <w:rFonts w:cs="Arial" w:ascii="Arial" w:hAnsi="Arial"/>
          <w:spacing w:val="33"/>
        </w:rPr>
        <w:t xml:space="preserve"> </w:t>
      </w:r>
      <w:r>
        <w:rPr>
          <w:rStyle w:val="AbsatzStandardschriftart"/>
          <w:rFonts w:cs="Arial" w:ascii="Arial" w:hAnsi="Arial"/>
          <w:spacing w:val="-1"/>
        </w:rPr>
        <w:t>NOW,</w:t>
      </w:r>
      <w:r>
        <w:rPr>
          <w:rStyle w:val="AbsatzStandardschriftart"/>
          <w:rFonts w:cs="Arial" w:ascii="Arial" w:hAnsi="Arial"/>
          <w:spacing w:val="32"/>
        </w:rPr>
        <w:t xml:space="preserve"> </w:t>
      </w:r>
      <w:r>
        <w:rPr>
          <w:rStyle w:val="AbsatzStandardschriftart"/>
          <w:rFonts w:cs="Arial" w:ascii="Arial" w:hAnsi="Arial"/>
          <w:spacing w:val="-1"/>
        </w:rPr>
        <w:t>the</w:t>
      </w:r>
      <w:r>
        <w:rPr>
          <w:rStyle w:val="AbsatzStandardschriftart"/>
          <w:rFonts w:cs="Arial" w:ascii="Arial" w:hAnsi="Arial"/>
          <w:spacing w:val="33"/>
        </w:rPr>
        <w:t xml:space="preserve"> </w:t>
      </w:r>
      <w:r>
        <w:rPr>
          <w:rStyle w:val="AbsatzStandardschriftart"/>
          <w:rFonts w:cs="Arial" w:ascii="Arial" w:hAnsi="Arial"/>
          <w:spacing w:val="-1"/>
        </w:rPr>
        <w:t>task</w:t>
      </w:r>
      <w:r>
        <w:rPr>
          <w:rStyle w:val="AbsatzStandardschriftart"/>
          <w:rFonts w:cs="Arial" w:ascii="Arial" w:hAnsi="Arial"/>
          <w:spacing w:val="34"/>
        </w:rPr>
        <w:t xml:space="preserve"> </w:t>
      </w:r>
      <w:r>
        <w:rPr>
          <w:rStyle w:val="AbsatzStandardschriftart"/>
          <w:rFonts w:cs="Arial" w:ascii="Arial" w:hAnsi="Arial"/>
          <w:spacing w:val="-1"/>
        </w:rPr>
        <w:t>is</w:t>
      </w:r>
      <w:r>
        <w:rPr>
          <w:rStyle w:val="AbsatzStandardschriftart"/>
          <w:rFonts w:cs="Arial" w:ascii="Arial" w:hAnsi="Arial"/>
          <w:spacing w:val="29"/>
        </w:rPr>
        <w:t xml:space="preserve"> </w:t>
      </w:r>
      <w:r>
        <w:rPr>
          <w:rStyle w:val="AbsatzStandardschriftart"/>
          <w:rFonts w:cs="Arial" w:ascii="Arial" w:hAnsi="Arial"/>
          <w:spacing w:val="-1"/>
        </w:rPr>
        <w:t>immediately</w:t>
      </w:r>
      <w:r>
        <w:rPr>
          <w:rStyle w:val="AbsatzStandardschriftart"/>
          <w:rFonts w:cs="Arial" w:ascii="Arial" w:hAnsi="Arial"/>
          <w:spacing w:val="33"/>
        </w:rPr>
        <w:t xml:space="preserve"> </w:t>
      </w:r>
      <w:r>
        <w:rPr>
          <w:rStyle w:val="AbsatzStandardschriftart"/>
          <w:rFonts w:cs="Arial" w:ascii="Arial" w:hAnsi="Arial"/>
          <w:spacing w:val="-1"/>
        </w:rPr>
        <w:t>activated;</w:t>
      </w:r>
      <w:r>
        <w:rPr>
          <w:rStyle w:val="AbsatzStandardschriftart"/>
          <w:rFonts w:cs="Arial" w:ascii="Arial" w:hAnsi="Arial"/>
          <w:spacing w:val="32"/>
        </w:rPr>
        <w:t xml:space="preserve"> </w:t>
      </w:r>
      <w:r>
        <w:rPr>
          <w:rStyle w:val="AbsatzStandardschriftart"/>
          <w:rFonts w:cs="Arial" w:ascii="Arial" w:hAnsi="Arial"/>
          <w:spacing w:val="-1"/>
        </w:rPr>
        <w:t>if</w:t>
      </w:r>
      <w:r>
        <w:rPr>
          <w:rStyle w:val="AbsatzStandardschriftart"/>
          <w:rFonts w:cs="Arial" w:ascii="Arial" w:hAnsi="Arial"/>
          <w:spacing w:val="31"/>
        </w:rPr>
        <w:t xml:space="preserve"> </w:t>
      </w:r>
      <w:r>
        <w:rPr>
          <w:rStyle w:val="AbsatzStandardschriftart"/>
          <w:rFonts w:cs="Arial" w:ascii="Arial" w:hAnsi="Arial"/>
          <w:spacing w:val="-1"/>
        </w:rPr>
        <w:t>set</w:t>
      </w:r>
      <w:r>
        <w:rPr>
          <w:rStyle w:val="AbsatzStandardschriftart"/>
          <w:rFonts w:cs="Arial" w:ascii="Arial" w:hAnsi="Arial"/>
          <w:spacing w:val="33"/>
        </w:rPr>
        <w:t xml:space="preserve"> </w:t>
      </w:r>
      <w:r>
        <w:rPr>
          <w:rStyle w:val="AbsatzStandardschriftart"/>
          <w:rFonts w:cs="Arial" w:ascii="Arial" w:hAnsi="Arial"/>
          <w:spacing w:val="-1"/>
        </w:rPr>
        <w:t>to</w:t>
      </w:r>
      <w:r>
        <w:rPr>
          <w:rStyle w:val="AbsatzStandardschriftart"/>
          <w:rFonts w:cs="Arial" w:ascii="Arial" w:hAnsi="Arial"/>
          <w:spacing w:val="32"/>
        </w:rPr>
        <w:t xml:space="preserve"> </w:t>
      </w:r>
      <w:r>
        <w:rPr>
          <w:rStyle w:val="AbsatzStandardschriftart"/>
          <w:rFonts w:cs="Arial" w:ascii="Arial" w:hAnsi="Arial"/>
          <w:spacing w:val="-1"/>
        </w:rPr>
        <w:t>DEFERRED, the</w:t>
      </w:r>
      <w:r>
        <w:rPr>
          <w:rStyle w:val="AbsatzStandardschriftart"/>
          <w:rFonts w:cs="Arial" w:ascii="Arial" w:hAnsi="Arial"/>
          <w:spacing w:val="27"/>
        </w:rPr>
        <w:t xml:space="preserve"> </w:t>
      </w:r>
      <w:r>
        <w:rPr>
          <w:rStyle w:val="AbsatzStandardschriftart"/>
          <w:rFonts w:cs="Arial" w:ascii="Arial" w:hAnsi="Arial"/>
          <w:spacing w:val="-1"/>
        </w:rPr>
        <w:t>task</w:t>
      </w:r>
      <w:r>
        <w:rPr>
          <w:rStyle w:val="AbsatzStandardschriftart"/>
          <w:rFonts w:cs="Arial" w:ascii="Arial" w:hAnsi="Arial"/>
          <w:spacing w:val="28"/>
        </w:rPr>
        <w:t xml:space="preserve"> </w:t>
      </w:r>
      <w:r>
        <w:rPr>
          <w:rStyle w:val="AbsatzStandardschriftart"/>
          <w:rFonts w:cs="Arial" w:ascii="Arial" w:hAnsi="Arial"/>
          <w:spacing w:val="-1"/>
        </w:rPr>
        <w:t>will</w:t>
      </w:r>
      <w:r>
        <w:rPr>
          <w:rStyle w:val="AbsatzStandardschriftart"/>
          <w:rFonts w:cs="Arial" w:ascii="Arial" w:hAnsi="Arial"/>
          <w:spacing w:val="25"/>
        </w:rPr>
        <w:t xml:space="preserve"> </w:t>
      </w:r>
      <w:r>
        <w:rPr>
          <w:rStyle w:val="AbsatzStandardschriftart"/>
          <w:rFonts w:cs="Arial" w:ascii="Arial" w:hAnsi="Arial"/>
          <w:spacing w:val="-1"/>
        </w:rPr>
        <w:t>block</w:t>
      </w:r>
      <w:r>
        <w:rPr>
          <w:rStyle w:val="AbsatzStandardschriftart"/>
          <w:rFonts w:cs="Arial" w:ascii="Arial" w:hAnsi="Arial"/>
          <w:spacing w:val="28"/>
        </w:rPr>
        <w:t xml:space="preserve"> </w:t>
      </w:r>
      <w:r>
        <w:rPr>
          <w:rStyle w:val="AbsatzStandardschriftart"/>
          <w:rFonts w:cs="Arial" w:ascii="Arial" w:hAnsi="Arial"/>
          <w:spacing w:val="-1"/>
        </w:rPr>
        <w:t>on</w:t>
      </w:r>
      <w:r>
        <w:rPr>
          <w:rStyle w:val="AbsatzStandardschriftart"/>
          <w:rFonts w:cs="Arial" w:ascii="Arial" w:hAnsi="Arial"/>
          <w:spacing w:val="26"/>
        </w:rPr>
        <w:t xml:space="preserve"> </w:t>
      </w:r>
      <w:r>
        <w:rPr>
          <w:rStyle w:val="AbsatzStandardschriftart"/>
          <w:rFonts w:cs="Arial" w:ascii="Arial" w:hAnsi="Arial"/>
          <w:spacing w:val="-1"/>
        </w:rPr>
        <w:t>the</w:t>
      </w:r>
      <w:r>
        <w:rPr>
          <w:rStyle w:val="AbsatzStandardschriftart"/>
          <w:rFonts w:cs="Arial" w:ascii="Arial" w:hAnsi="Arial"/>
          <w:spacing w:val="31"/>
        </w:rPr>
        <w:t xml:space="preserve"> </w:t>
      </w:r>
      <w:r>
        <w:rPr>
          <w:rStyle w:val="AbsatzStandardschriftart"/>
          <w:rFonts w:cs="Arial" w:ascii="Arial" w:hAnsi="Arial"/>
          <w:b/>
          <w:spacing w:val="-1"/>
        </w:rPr>
        <w:t>wait_for_activation</w:t>
      </w:r>
      <w:r>
        <w:rPr>
          <w:rStyle w:val="AbsatzStandardschriftart"/>
          <w:rFonts w:cs="Arial" w:ascii="Arial" w:hAnsi="Arial"/>
          <w:spacing w:val="-1"/>
        </w:rPr>
        <w:t>()</w:t>
      </w:r>
      <w:r>
        <w:rPr>
          <w:rStyle w:val="AbsatzStandardschriftart"/>
          <w:rFonts w:cs="Arial" w:ascii="Arial" w:hAnsi="Arial"/>
          <w:spacing w:val="25"/>
        </w:rPr>
        <w:t xml:space="preserve"> </w:t>
      </w:r>
      <w:r>
        <w:rPr>
          <w:rStyle w:val="AbsatzStandardschriftart"/>
          <w:rFonts w:cs="Arial" w:ascii="Arial" w:hAnsi="Arial"/>
          <w:spacing w:val="-1"/>
        </w:rPr>
        <w:t>until</w:t>
      </w:r>
      <w:r>
        <w:rPr>
          <w:rStyle w:val="AbsatzStandardschriftart"/>
          <w:rFonts w:cs="Arial" w:ascii="Arial" w:hAnsi="Arial"/>
          <w:spacing w:val="51"/>
          <w:w w:val="99"/>
        </w:rPr>
        <w:t xml:space="preserve"> </w:t>
      </w:r>
      <w:r>
        <w:rPr>
          <w:rStyle w:val="AbsatzStandardschriftart"/>
          <w:rFonts w:cs="Arial" w:ascii="Arial" w:hAnsi="Arial"/>
          <w:spacing w:val="-1"/>
        </w:rPr>
        <w:t>a</w:t>
      </w:r>
      <w:r>
        <w:rPr>
          <w:rStyle w:val="AbsatzStandardschriftart"/>
          <w:rFonts w:cs="Arial" w:ascii="Arial" w:hAnsi="Arial"/>
          <w:spacing w:val="-5"/>
        </w:rPr>
        <w:t xml:space="preserve"> </w:t>
      </w:r>
      <w:r>
        <w:rPr>
          <w:rStyle w:val="AbsatzStandardschriftart"/>
          <w:rFonts w:cs="Arial" w:ascii="Arial" w:hAnsi="Arial"/>
          <w:b/>
          <w:spacing w:val="-1"/>
        </w:rPr>
        <w:t>ptask_activate</w:t>
      </w:r>
      <w:r>
        <w:rPr>
          <w:rStyle w:val="AbsatzStandardschriftart"/>
          <w:rFonts w:cs="Arial" w:ascii="Arial" w:hAnsi="Arial"/>
          <w:spacing w:val="-1"/>
        </w:rPr>
        <w:t>()</w:t>
      </w:r>
      <w:r>
        <w:rPr>
          <w:rStyle w:val="AbsatzStandardschriftart"/>
          <w:rFonts w:cs="Arial" w:ascii="Arial" w:hAnsi="Arial"/>
          <w:spacing w:val="-5"/>
        </w:rPr>
        <w:t xml:space="preserve"> </w:t>
      </w:r>
      <w:r>
        <w:rPr>
          <w:rStyle w:val="AbsatzStandardschriftart"/>
          <w:rFonts w:cs="Arial" w:ascii="Arial" w:hAnsi="Arial"/>
          <w:spacing w:val="-1"/>
        </w:rPr>
        <w:t>is</w:t>
      </w:r>
      <w:r>
        <w:rPr>
          <w:rStyle w:val="AbsatzStandardschriftart"/>
          <w:rFonts w:cs="Arial" w:ascii="Arial" w:hAnsi="Arial"/>
          <w:spacing w:val="-6"/>
        </w:rPr>
        <w:t xml:space="preserve"> </w:t>
      </w:r>
      <w:r>
        <w:rPr>
          <w:rStyle w:val="AbsatzStandardschriftart"/>
          <w:rFonts w:cs="Arial" w:ascii="Arial" w:hAnsi="Arial"/>
          <w:spacing w:val="-1"/>
        </w:rPr>
        <w:t>invoked</w:t>
      </w:r>
      <w:r>
        <w:rPr>
          <w:rStyle w:val="AbsatzStandardschriftart"/>
          <w:rFonts w:cs="Arial" w:ascii="Arial" w:hAnsi="Arial"/>
          <w:spacing w:val="-6"/>
        </w:rPr>
        <w:t xml:space="preserve"> </w:t>
      </w:r>
      <w:r>
        <w:rPr>
          <w:rStyle w:val="AbsatzStandardschriftart"/>
          <w:rFonts w:cs="Arial" w:ascii="Arial" w:hAnsi="Arial"/>
          <w:spacing w:val="-1"/>
        </w:rPr>
        <w:t>by</w:t>
      </w:r>
      <w:r>
        <w:rPr>
          <w:rStyle w:val="AbsatzStandardschriftart"/>
          <w:rFonts w:cs="Arial" w:ascii="Arial" w:hAnsi="Arial"/>
          <w:spacing w:val="-5"/>
        </w:rPr>
        <w:t xml:space="preserve"> </w:t>
      </w:r>
      <w:r>
        <w:rPr>
          <w:rStyle w:val="AbsatzStandardschriftart"/>
          <w:rFonts w:cs="Arial" w:ascii="Arial" w:hAnsi="Arial"/>
          <w:spacing w:val="-1"/>
        </w:rPr>
        <w:t>another</w:t>
      </w:r>
      <w:r>
        <w:rPr>
          <w:rStyle w:val="AbsatzStandardschriftart"/>
          <w:rFonts w:cs="Arial" w:ascii="Arial" w:hAnsi="Arial"/>
          <w:spacing w:val="-6"/>
        </w:rPr>
        <w:t xml:space="preserve"> </w:t>
      </w:r>
      <w:r>
        <w:rPr>
          <w:rStyle w:val="AbsatzStandardschriftart"/>
          <w:rFonts w:cs="Arial" w:ascii="Arial" w:hAnsi="Arial"/>
          <w:spacing w:val="-1"/>
        </w:rPr>
        <w:t>task.</w:t>
      </w:r>
    </w:p>
    <w:p>
      <w:pPr>
        <w:pStyle w:val="Standard"/>
        <w:spacing w:before="120" w:after="0"/>
        <w:jc w:val="both"/>
        <w:rPr/>
      </w:pPr>
      <w:r>
        <w:rPr>
          <w:rFonts w:eastAsia="DejaVu Sans" w:cs="Arial" w:ascii="Arial" w:hAnsi="Arial"/>
        </w:rPr>
        <w:t>If task creation cannot be performed or an error occurs, the function returns the value -1.</w:t>
      </w:r>
    </w:p>
    <w:p>
      <w:pPr>
        <w:pStyle w:val="Standard"/>
        <w:spacing w:before="120" w:after="0"/>
        <w:jc w:val="both"/>
        <w:rPr/>
      </w:pPr>
      <w:r>
        <w:rPr>
          <w:rFonts w:eastAsia="DejaVu Sans" w:cs="Arial" w:ascii="Arial" w:hAnsi="Arial"/>
          <w:i/>
          <w:iCs/>
        </w:rPr>
        <w:t>Note (from version 0.4): this function has been deprecated since 0.4 because it is no</w:t>
      </w:r>
      <w:r>
        <w:rPr>
          <w:rFonts w:eastAsia="DejaVu Sans" w:cs="Arial" w:ascii="Arial" w:hAnsi="Arial"/>
          <w:i/>
          <w:iCs/>
        </w:rPr>
        <w:t>t</w:t>
      </w:r>
      <w:r>
        <w:rPr>
          <w:rFonts w:eastAsia="DejaVu Sans" w:cs="Arial" w:ascii="Arial" w:hAnsi="Arial"/>
          <w:i/>
          <w:iCs/>
        </w:rPr>
        <w:t xml:space="preserve"> compatible with the SCHED_DEADLINE scheduler. </w:t>
      </w:r>
    </w:p>
    <w:p>
      <w:pPr>
        <w:pStyle w:val="Standard"/>
        <w:pBdr>
          <w:top w:val="single" w:sz="4" w:space="6" w:color="00000A"/>
          <w:left w:val="single" w:sz="4" w:space="4" w:color="00000A"/>
          <w:bottom w:val="single" w:sz="4" w:space="6" w:color="00000A"/>
          <w:right w:val="single" w:sz="4" w:space="4" w:color="00000A"/>
        </w:pBdr>
        <w:spacing w:before="120" w:after="120"/>
        <w:ind w:left="993" w:hanging="993"/>
        <w:jc w:val="both"/>
        <w:rPr>
          <w:rFonts w:ascii="Arial" w:hAnsi="Arial" w:eastAsia="DejaVu Sans" w:cs="Arial"/>
        </w:rPr>
      </w:pPr>
      <w:r>
        <w:rPr>
          <w:rStyle w:val="AbsatzStandardschriftart"/>
          <w:rFonts w:eastAsia="DejaVu Sans" w:cs="Arial" w:ascii="Courier New" w:hAnsi="Courier New"/>
          <w:b/>
          <w:bCs/>
          <w:spacing w:val="-1"/>
        </w:rPr>
        <w:t>int ptask_create_prio</w:t>
      </w:r>
      <w:r>
        <w:rPr>
          <w:rStyle w:val="AbsatzStandardschriftart"/>
          <w:rFonts w:eastAsia="DejaVu Sans" w:cs="Arial" w:ascii="Courier New" w:hAnsi="Courier New"/>
          <w:b w:val="false"/>
          <w:bCs w:val="false"/>
          <w:spacing w:val="-1"/>
        </w:rPr>
        <w:t>(</w:t>
      </w:r>
      <w:r>
        <w:rPr>
          <w:rStyle w:val="AbsatzStandardschriftart"/>
          <w:rFonts w:eastAsia="DejaVu Sans" w:cs="Arial" w:ascii="Courier New" w:hAnsi="Courier New"/>
          <w:b/>
          <w:bCs/>
          <w:spacing w:val="-1"/>
        </w:rPr>
        <w:t>void</w:t>
      </w:r>
      <w:r>
        <w:rPr>
          <w:rStyle w:val="AbsatzStandardschriftart"/>
          <w:rFonts w:eastAsia="DejaVu Sans" w:cs="Arial" w:ascii="Courier New" w:hAnsi="Courier New"/>
          <w:b w:val="false"/>
          <w:bCs w:val="false"/>
          <w:spacing w:val="-1"/>
        </w:rPr>
        <w:t xml:space="preserve"> (*body)(</w:t>
      </w:r>
      <w:r>
        <w:rPr>
          <w:rStyle w:val="AbsatzStandardschriftart"/>
          <w:rFonts w:eastAsia="DejaVu Sans" w:cs="Arial" w:ascii="Courier New" w:hAnsi="Courier New"/>
          <w:b/>
          <w:bCs/>
          <w:spacing w:val="-1"/>
        </w:rPr>
        <w:t>void</w:t>
      </w:r>
      <w:r>
        <w:rPr>
          <w:rStyle w:val="AbsatzStandardschriftart"/>
          <w:rFonts w:eastAsia="DejaVu Sans" w:cs="Arial" w:ascii="Courier New" w:hAnsi="Courier New"/>
          <w:b w:val="false"/>
          <w:bCs w:val="false"/>
          <w:spacing w:val="-1"/>
        </w:rPr>
        <w:t xml:space="preserve">), </w:t>
      </w:r>
      <w:r>
        <w:rPr>
          <w:rStyle w:val="AbsatzStandardschriftart"/>
          <w:rFonts w:eastAsia="DejaVu Sans" w:cs="Arial" w:ascii="Courier New" w:hAnsi="Courier New"/>
          <w:b/>
          <w:bCs/>
          <w:spacing w:val="-1"/>
        </w:rPr>
        <w:t>int</w:t>
      </w:r>
      <w:r>
        <w:rPr>
          <w:rStyle w:val="AbsatzStandardschriftart"/>
          <w:rFonts w:eastAsia="DejaVu Sans" w:cs="Arial" w:ascii="Courier New" w:hAnsi="Courier New"/>
          <w:b w:val="false"/>
          <w:bCs w:val="false"/>
          <w:spacing w:val="-1"/>
        </w:rPr>
        <w:t xml:space="preserve"> period, </w:t>
      </w:r>
      <w:r>
        <w:rPr>
          <w:rStyle w:val="AbsatzStandardschriftart"/>
          <w:rFonts w:eastAsia="DejaVu Sans" w:cs="Arial" w:ascii="Courier New" w:hAnsi="Courier New"/>
          <w:b/>
          <w:bCs/>
          <w:spacing w:val="-1"/>
        </w:rPr>
        <w:t>int</w:t>
      </w:r>
      <w:r>
        <w:rPr>
          <w:rStyle w:val="AbsatzStandardschriftart"/>
          <w:rFonts w:eastAsia="DejaVu Sans" w:cs="Arial" w:ascii="Courier New" w:hAnsi="Courier New"/>
          <w:b w:val="false"/>
          <w:bCs w:val="false"/>
          <w:spacing w:val="-1"/>
        </w:rPr>
        <w:t xml:space="preserve"> prio, </w:t>
      </w:r>
    </w:p>
    <w:p>
      <w:pPr>
        <w:pStyle w:val="Standard"/>
        <w:pBdr>
          <w:top w:val="single" w:sz="4" w:space="6" w:color="00000A"/>
          <w:left w:val="single" w:sz="4" w:space="4" w:color="00000A"/>
          <w:bottom w:val="single" w:sz="4" w:space="6" w:color="00000A"/>
          <w:right w:val="single" w:sz="4" w:space="4" w:color="00000A"/>
        </w:pBdr>
        <w:spacing w:before="120" w:after="120"/>
        <w:ind w:left="993" w:hanging="993"/>
        <w:jc w:val="both"/>
        <w:rPr>
          <w:rFonts w:ascii="Arial" w:hAnsi="Arial" w:eastAsia="DejaVu Sans" w:cs="Arial"/>
        </w:rPr>
      </w:pPr>
      <w:r>
        <w:rPr>
          <w:rStyle w:val="AbsatzStandardschriftart"/>
          <w:rFonts w:eastAsia="DejaVu Sans" w:cs="Arial" w:ascii="Courier New" w:hAnsi="Courier New"/>
          <w:b w:val="false"/>
          <w:bCs w:val="false"/>
          <w:spacing w:val="-1"/>
        </w:rPr>
        <w:tab/>
        <w:tab/>
        <w:tab/>
        <w:tab/>
      </w:r>
      <w:r>
        <w:rPr>
          <w:rStyle w:val="AbsatzStandardschriftart"/>
          <w:rFonts w:eastAsia="DejaVu Sans" w:cs="Arial" w:ascii="Courier New" w:hAnsi="Courier New"/>
          <w:b/>
          <w:bCs/>
          <w:spacing w:val="-1"/>
        </w:rPr>
        <w:t>int</w:t>
      </w:r>
      <w:r>
        <w:rPr>
          <w:rStyle w:val="AbsatzStandardschriftart"/>
          <w:rFonts w:eastAsia="DejaVu Sans" w:cs="Arial" w:ascii="Courier New" w:hAnsi="Courier New"/>
          <w:b w:val="false"/>
          <w:bCs w:val="false"/>
          <w:spacing w:val="-1"/>
        </w:rPr>
        <w:t xml:space="preserve"> aflag);</w:t>
      </w:r>
    </w:p>
    <w:p>
      <w:pPr>
        <w:pStyle w:val="Standard"/>
        <w:jc w:val="both"/>
        <w:rPr/>
      </w:pPr>
      <w:r>
        <w:rPr>
          <w:rFonts w:eastAsia="DejaVu Sans" w:cs="Arial" w:ascii="Arial" w:hAnsi="Arial"/>
        </w:rPr>
        <w:t xml:space="preserve">Creates a concurrent task and returns the task index that can be used to differentiate multiple instances of the same task. </w:t>
      </w:r>
      <w:r>
        <w:rPr>
          <w:rFonts w:eastAsia="DejaVu Sans" w:cs="Arial" w:ascii="Arial" w:hAnsi="Arial"/>
        </w:rPr>
        <w:t xml:space="preserve">This function is supposed to be used with fixed priority scheduling (SCHED_FIFO or SCHED_RR) only. </w:t>
      </w:r>
      <w:r>
        <w:rPr>
          <w:rFonts w:eastAsia="DejaVu Sans" w:cs="Arial" w:ascii="Arial" w:hAnsi="Arial"/>
        </w:rPr>
        <w:t>The arguments have the following meaning:</w:t>
      </w:r>
    </w:p>
    <w:p>
      <w:pPr>
        <w:pStyle w:val="Textkrper"/>
        <w:ind w:left="1418" w:hanging="1134"/>
        <w:rPr/>
      </w:pPr>
      <w:r>
        <w:rPr>
          <w:rStyle w:val="AbsatzStandardschriftart"/>
          <w:rFonts w:cs="Courier New" w:ascii="Courier New" w:hAnsi="Courier New"/>
          <w:spacing w:val="-1"/>
          <w:w w:val="95"/>
        </w:rPr>
        <w:t>body</w:t>
      </w:r>
      <w:r>
        <w:rPr>
          <w:rStyle w:val="AbsatzStandardschriftart"/>
          <w:rFonts w:cs="Arial" w:ascii="Arial" w:hAnsi="Arial"/>
          <w:b/>
          <w:spacing w:val="-1"/>
          <w:w w:val="95"/>
        </w:rPr>
        <w:tab/>
      </w:r>
      <w:r>
        <w:rPr>
          <w:rFonts w:cs="Arial" w:ascii="Arial" w:hAnsi="Arial"/>
        </w:rPr>
        <w:t>is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name</w:t>
      </w:r>
      <w:r>
        <w:rPr>
          <w:rStyle w:val="AbsatzStandardschriftart"/>
          <w:rFonts w:cs="Arial" w:ascii="Arial" w:hAnsi="Arial"/>
          <w:spacing w:val="-4"/>
        </w:rPr>
        <w:t xml:space="preserve"> </w:t>
      </w:r>
      <w:r>
        <w:rPr>
          <w:rStyle w:val="AbsatzStandardschriftart"/>
          <w:rFonts w:cs="Arial" w:ascii="Arial" w:hAnsi="Arial"/>
          <w:spacing w:val="-1"/>
        </w:rPr>
        <w:t>of</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function</w:t>
      </w:r>
      <w:r>
        <w:rPr>
          <w:rStyle w:val="AbsatzStandardschriftart"/>
          <w:rFonts w:cs="Arial" w:ascii="Arial" w:hAnsi="Arial"/>
          <w:spacing w:val="-2"/>
        </w:rPr>
        <w:t xml:space="preserve"> </w:t>
      </w:r>
      <w:r>
        <w:rPr>
          <w:rStyle w:val="AbsatzStandardschriftart"/>
          <w:rFonts w:cs="Arial" w:ascii="Arial" w:hAnsi="Arial"/>
          <w:spacing w:val="-1"/>
        </w:rPr>
        <w:t>containing</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task</w:t>
      </w:r>
      <w:r>
        <w:rPr>
          <w:rStyle w:val="AbsatzStandardschriftart"/>
          <w:rFonts w:cs="Arial" w:ascii="Arial" w:hAnsi="Arial"/>
          <w:spacing w:val="-4"/>
        </w:rPr>
        <w:t xml:space="preserve"> </w:t>
      </w:r>
      <w:r>
        <w:rPr>
          <w:rStyle w:val="AbsatzStandardschriftart"/>
          <w:rFonts w:cs="Arial" w:ascii="Arial" w:hAnsi="Arial"/>
          <w:spacing w:val="-1"/>
        </w:rPr>
        <w:t>body;</w:t>
      </w:r>
    </w:p>
    <w:p>
      <w:pPr>
        <w:pStyle w:val="Textkrper"/>
        <w:ind w:left="1418" w:hanging="1134"/>
        <w:rPr/>
      </w:pPr>
      <w:r>
        <w:rPr>
          <w:rStyle w:val="AbsatzStandardschriftart"/>
          <w:rFonts w:cs="Courier New" w:ascii="Courier New" w:hAnsi="Courier New"/>
          <w:spacing w:val="-1"/>
          <w:w w:val="95"/>
        </w:rPr>
        <w:t>period</w:t>
      </w:r>
      <w:r>
        <w:rPr>
          <w:rStyle w:val="AbsatzStandardschriftart"/>
          <w:rFonts w:cs="Arial" w:ascii="Arial" w:hAnsi="Arial"/>
          <w:b/>
          <w:spacing w:val="31"/>
        </w:rPr>
        <w:tab/>
      </w:r>
      <w:r>
        <w:rPr>
          <w:rStyle w:val="AbsatzStandardschriftart"/>
          <w:rFonts w:cs="Arial" w:ascii="Arial" w:hAnsi="Arial"/>
          <w:spacing w:val="-1"/>
        </w:rPr>
        <w:t>specifies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task</w:t>
      </w:r>
      <w:r>
        <w:rPr>
          <w:rStyle w:val="AbsatzStandardschriftart"/>
          <w:rFonts w:cs="Arial" w:ascii="Arial" w:hAnsi="Arial"/>
          <w:spacing w:val="-4"/>
        </w:rPr>
        <w:t xml:space="preserve"> </w:t>
      </w:r>
      <w:r>
        <w:rPr>
          <w:rStyle w:val="AbsatzStandardschriftart"/>
          <w:rFonts w:cs="Arial" w:ascii="Arial" w:hAnsi="Arial"/>
          <w:spacing w:val="-1"/>
        </w:rPr>
        <w:t>period</w:t>
      </w:r>
      <w:r>
        <w:rPr>
          <w:rStyle w:val="AbsatzStandardschriftart"/>
          <w:rFonts w:cs="Arial" w:ascii="Arial" w:hAnsi="Arial"/>
          <w:spacing w:val="-5"/>
        </w:rPr>
        <w:t xml:space="preserve"> </w:t>
      </w:r>
      <w:r>
        <w:rPr>
          <w:rStyle w:val="AbsatzStandardschriftart"/>
          <w:rFonts w:cs="Arial" w:ascii="Arial" w:hAnsi="Arial"/>
          <w:spacing w:val="-1"/>
        </w:rPr>
        <w:t>(equal</w:t>
      </w:r>
      <w:r>
        <w:rPr>
          <w:rStyle w:val="AbsatzStandardschriftart"/>
          <w:rFonts w:cs="Arial" w:ascii="Arial" w:hAnsi="Arial"/>
          <w:spacing w:val="-4"/>
        </w:rPr>
        <w:t xml:space="preserve"> </w:t>
      </w:r>
      <w:r>
        <w:rPr>
          <w:rStyle w:val="AbsatzStandardschriftart"/>
          <w:rFonts w:cs="Arial" w:ascii="Arial" w:hAnsi="Arial"/>
          <w:spacing w:val="-1"/>
        </w:rPr>
        <w:t>to</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relative</w:t>
      </w:r>
      <w:r>
        <w:rPr>
          <w:rStyle w:val="AbsatzStandardschriftart"/>
          <w:rFonts w:cs="Arial" w:ascii="Arial" w:hAnsi="Arial"/>
          <w:spacing w:val="-4"/>
        </w:rPr>
        <w:t xml:space="preserve"> </w:t>
      </w:r>
      <w:r>
        <w:rPr>
          <w:rStyle w:val="AbsatzStandardschriftart"/>
          <w:rFonts w:cs="Arial" w:ascii="Arial" w:hAnsi="Arial"/>
          <w:spacing w:val="-1"/>
        </w:rPr>
        <w:t>deadline)</w:t>
      </w:r>
      <w:r>
        <w:rPr>
          <w:rStyle w:val="AbsatzStandardschriftart"/>
          <w:rFonts w:cs="Arial" w:ascii="Arial" w:hAnsi="Arial"/>
          <w:spacing w:val="-5"/>
        </w:rPr>
        <w:t xml:space="preserve"> </w:t>
      </w:r>
      <w:r>
        <w:rPr>
          <w:rStyle w:val="AbsatzStandardschriftart"/>
          <w:rFonts w:cs="Arial" w:ascii="Arial" w:hAnsi="Arial"/>
          <w:spacing w:val="-1"/>
        </w:rPr>
        <w:t>in</w:t>
      </w:r>
      <w:r>
        <w:rPr>
          <w:rStyle w:val="AbsatzStandardschriftart"/>
          <w:rFonts w:cs="Arial" w:ascii="Arial" w:hAnsi="Arial"/>
          <w:spacing w:val="-4"/>
        </w:rPr>
        <w:t xml:space="preserve"> </w:t>
      </w:r>
      <w:r>
        <w:rPr>
          <w:rStyle w:val="AbsatzStandardschriftart"/>
          <w:rFonts w:cs="Arial" w:ascii="Arial" w:hAnsi="Arial"/>
          <w:spacing w:val="-1"/>
        </w:rPr>
        <w:t>milliseconds.</w:t>
      </w:r>
    </w:p>
    <w:p>
      <w:pPr>
        <w:pStyle w:val="Textkrper"/>
        <w:ind w:left="1418" w:hanging="1134"/>
        <w:rPr/>
      </w:pPr>
      <w:r>
        <w:rPr>
          <w:rStyle w:val="AbsatzStandardschriftart"/>
          <w:rFonts w:cs="Courier New" w:ascii="Courier New" w:hAnsi="Courier New"/>
          <w:spacing w:val="-1"/>
          <w:w w:val="95"/>
        </w:rPr>
        <w:t>prio</w:t>
      </w:r>
      <w:r>
        <w:rPr>
          <w:rStyle w:val="AbsatzStandardschriftart"/>
          <w:rFonts w:cs="Arial" w:ascii="Arial" w:hAnsi="Arial"/>
          <w:b/>
          <w:spacing w:val="-13"/>
        </w:rPr>
        <w:tab/>
      </w:r>
      <w:r>
        <w:rPr>
          <w:rStyle w:val="AbsatzStandardschriftart"/>
          <w:rFonts w:cs="Arial" w:ascii="Arial" w:hAnsi="Arial"/>
          <w:spacing w:val="-1"/>
        </w:rPr>
        <w:t>specifies</w:t>
      </w:r>
      <w:r>
        <w:rPr>
          <w:rStyle w:val="AbsatzStandardschriftart"/>
          <w:rFonts w:cs="Arial" w:ascii="Arial" w:hAnsi="Arial"/>
          <w:spacing w:val="-6"/>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task</w:t>
      </w:r>
      <w:r>
        <w:rPr>
          <w:rStyle w:val="AbsatzStandardschriftart"/>
          <w:rFonts w:cs="Arial" w:ascii="Arial" w:hAnsi="Arial"/>
          <w:spacing w:val="-5"/>
        </w:rPr>
        <w:t xml:space="preserve"> </w:t>
      </w:r>
      <w:r>
        <w:rPr>
          <w:rStyle w:val="AbsatzStandardschriftart"/>
          <w:rFonts w:cs="Arial" w:ascii="Arial" w:hAnsi="Arial"/>
          <w:spacing w:val="-1"/>
        </w:rPr>
        <w:t>priority between 1 (low) and</w:t>
      </w:r>
      <w:r>
        <w:rPr>
          <w:rStyle w:val="AbsatzStandardschriftart"/>
          <w:rFonts w:cs="Arial" w:ascii="Arial" w:hAnsi="Arial"/>
          <w:spacing w:val="-6"/>
        </w:rPr>
        <w:t xml:space="preserve"> </w:t>
      </w:r>
      <w:r>
        <w:rPr>
          <w:rStyle w:val="AbsatzStandardschriftart"/>
          <w:rFonts w:cs="Arial" w:ascii="Arial" w:hAnsi="Arial"/>
          <w:spacing w:val="-1"/>
        </w:rPr>
        <w:t>99 (high);</w:t>
      </w:r>
    </w:p>
    <w:p>
      <w:pPr>
        <w:pStyle w:val="Textkrper"/>
        <w:ind w:left="1418" w:hanging="1134"/>
        <w:jc w:val="both"/>
        <w:rPr/>
      </w:pPr>
      <w:r>
        <w:rPr>
          <w:rStyle w:val="AbsatzStandardschriftart"/>
          <w:rFonts w:cs="Courier New" w:ascii="Courier New" w:hAnsi="Courier New"/>
          <w:spacing w:val="-1"/>
          <w:w w:val="95"/>
        </w:rPr>
        <w:t>flag</w:t>
      </w:r>
      <w:r>
        <w:rPr>
          <w:rStyle w:val="AbsatzStandardschriftart"/>
          <w:rFonts w:cs="Arial" w:ascii="Arial" w:hAnsi="Arial"/>
          <w:b/>
          <w:spacing w:val="-1"/>
        </w:rPr>
        <w:tab/>
      </w:r>
      <w:r>
        <w:rPr>
          <w:rStyle w:val="AbsatzStandardschriftart"/>
          <w:rFonts w:cs="Arial" w:ascii="Arial" w:hAnsi="Arial"/>
          <w:spacing w:val="-1"/>
        </w:rPr>
        <w:t>specifies the activation mode of the task (NOW or DEFERRED): if</w:t>
      </w:r>
      <w:r>
        <w:rPr>
          <w:rStyle w:val="AbsatzStandardschriftart"/>
          <w:rFonts w:cs="Arial" w:ascii="Arial" w:hAnsi="Arial"/>
          <w:spacing w:val="31"/>
        </w:rPr>
        <w:t xml:space="preserve"> </w:t>
      </w:r>
      <w:r>
        <w:rPr>
          <w:rStyle w:val="AbsatzStandardschriftart"/>
          <w:rFonts w:cs="Arial" w:ascii="Arial" w:hAnsi="Arial"/>
          <w:spacing w:val="-1"/>
        </w:rPr>
        <w:t>set</w:t>
      </w:r>
      <w:r>
        <w:rPr>
          <w:rStyle w:val="AbsatzStandardschriftart"/>
          <w:rFonts w:cs="Arial" w:ascii="Arial" w:hAnsi="Arial"/>
          <w:spacing w:val="32"/>
        </w:rPr>
        <w:t xml:space="preserve"> </w:t>
      </w:r>
      <w:r>
        <w:rPr>
          <w:rStyle w:val="AbsatzStandardschriftart"/>
          <w:rFonts w:cs="Arial" w:ascii="Arial" w:hAnsi="Arial"/>
          <w:spacing w:val="-1"/>
        </w:rPr>
        <w:t>to</w:t>
      </w:r>
      <w:r>
        <w:rPr>
          <w:rStyle w:val="AbsatzStandardschriftart"/>
          <w:rFonts w:cs="Arial" w:ascii="Arial" w:hAnsi="Arial"/>
          <w:spacing w:val="33"/>
        </w:rPr>
        <w:t xml:space="preserve"> </w:t>
      </w:r>
      <w:r>
        <w:rPr>
          <w:rStyle w:val="AbsatzStandardschriftart"/>
          <w:rFonts w:cs="Arial" w:ascii="Arial" w:hAnsi="Arial"/>
          <w:spacing w:val="-1"/>
        </w:rPr>
        <w:t>NOW,</w:t>
      </w:r>
      <w:r>
        <w:rPr>
          <w:rStyle w:val="AbsatzStandardschriftart"/>
          <w:rFonts w:cs="Arial" w:ascii="Arial" w:hAnsi="Arial"/>
          <w:spacing w:val="32"/>
        </w:rPr>
        <w:t xml:space="preserve"> </w:t>
      </w:r>
      <w:r>
        <w:rPr>
          <w:rStyle w:val="AbsatzStandardschriftart"/>
          <w:rFonts w:cs="Arial" w:ascii="Arial" w:hAnsi="Arial"/>
          <w:spacing w:val="-1"/>
        </w:rPr>
        <w:t>the</w:t>
      </w:r>
      <w:r>
        <w:rPr>
          <w:rStyle w:val="AbsatzStandardschriftart"/>
          <w:rFonts w:cs="Arial" w:ascii="Arial" w:hAnsi="Arial"/>
          <w:spacing w:val="33"/>
        </w:rPr>
        <w:t xml:space="preserve"> </w:t>
      </w:r>
      <w:r>
        <w:rPr>
          <w:rStyle w:val="AbsatzStandardschriftart"/>
          <w:rFonts w:cs="Arial" w:ascii="Arial" w:hAnsi="Arial"/>
          <w:spacing w:val="-1"/>
        </w:rPr>
        <w:t>task</w:t>
      </w:r>
      <w:r>
        <w:rPr>
          <w:rStyle w:val="AbsatzStandardschriftart"/>
          <w:rFonts w:cs="Arial" w:ascii="Arial" w:hAnsi="Arial"/>
          <w:spacing w:val="34"/>
        </w:rPr>
        <w:t xml:space="preserve"> </w:t>
      </w:r>
      <w:r>
        <w:rPr>
          <w:rStyle w:val="AbsatzStandardschriftart"/>
          <w:rFonts w:cs="Arial" w:ascii="Arial" w:hAnsi="Arial"/>
          <w:spacing w:val="-1"/>
        </w:rPr>
        <w:t>is</w:t>
      </w:r>
      <w:r>
        <w:rPr>
          <w:rStyle w:val="AbsatzStandardschriftart"/>
          <w:rFonts w:cs="Arial" w:ascii="Arial" w:hAnsi="Arial"/>
          <w:spacing w:val="29"/>
        </w:rPr>
        <w:t xml:space="preserve"> </w:t>
      </w:r>
      <w:r>
        <w:rPr>
          <w:rStyle w:val="AbsatzStandardschriftart"/>
          <w:rFonts w:cs="Arial" w:ascii="Arial" w:hAnsi="Arial"/>
          <w:spacing w:val="-1"/>
        </w:rPr>
        <w:t>immediately</w:t>
      </w:r>
      <w:r>
        <w:rPr>
          <w:rStyle w:val="AbsatzStandardschriftart"/>
          <w:rFonts w:cs="Arial" w:ascii="Arial" w:hAnsi="Arial"/>
          <w:spacing w:val="33"/>
        </w:rPr>
        <w:t xml:space="preserve"> </w:t>
      </w:r>
      <w:r>
        <w:rPr>
          <w:rStyle w:val="AbsatzStandardschriftart"/>
          <w:rFonts w:cs="Arial" w:ascii="Arial" w:hAnsi="Arial"/>
          <w:spacing w:val="-1"/>
        </w:rPr>
        <w:t>activated;</w:t>
      </w:r>
      <w:r>
        <w:rPr>
          <w:rStyle w:val="AbsatzStandardschriftart"/>
          <w:rFonts w:cs="Arial" w:ascii="Arial" w:hAnsi="Arial"/>
          <w:spacing w:val="32"/>
        </w:rPr>
        <w:t xml:space="preserve"> </w:t>
      </w:r>
      <w:r>
        <w:rPr>
          <w:rStyle w:val="AbsatzStandardschriftart"/>
          <w:rFonts w:cs="Arial" w:ascii="Arial" w:hAnsi="Arial"/>
          <w:spacing w:val="-1"/>
        </w:rPr>
        <w:t>if</w:t>
      </w:r>
      <w:r>
        <w:rPr>
          <w:rStyle w:val="AbsatzStandardschriftart"/>
          <w:rFonts w:cs="Arial" w:ascii="Arial" w:hAnsi="Arial"/>
          <w:spacing w:val="31"/>
        </w:rPr>
        <w:t xml:space="preserve"> </w:t>
      </w:r>
      <w:r>
        <w:rPr>
          <w:rStyle w:val="AbsatzStandardschriftart"/>
          <w:rFonts w:cs="Arial" w:ascii="Arial" w:hAnsi="Arial"/>
          <w:spacing w:val="-1"/>
        </w:rPr>
        <w:t>set</w:t>
      </w:r>
      <w:r>
        <w:rPr>
          <w:rStyle w:val="AbsatzStandardschriftart"/>
          <w:rFonts w:cs="Arial" w:ascii="Arial" w:hAnsi="Arial"/>
          <w:spacing w:val="33"/>
        </w:rPr>
        <w:t xml:space="preserve"> </w:t>
      </w:r>
      <w:r>
        <w:rPr>
          <w:rStyle w:val="AbsatzStandardschriftart"/>
          <w:rFonts w:cs="Arial" w:ascii="Arial" w:hAnsi="Arial"/>
          <w:spacing w:val="-1"/>
        </w:rPr>
        <w:t>to</w:t>
      </w:r>
      <w:r>
        <w:rPr>
          <w:rStyle w:val="AbsatzStandardschriftart"/>
          <w:rFonts w:cs="Arial" w:ascii="Arial" w:hAnsi="Arial"/>
          <w:spacing w:val="32"/>
        </w:rPr>
        <w:t xml:space="preserve"> </w:t>
      </w:r>
      <w:r>
        <w:rPr>
          <w:rStyle w:val="AbsatzStandardschriftart"/>
          <w:rFonts w:cs="Arial" w:ascii="Arial" w:hAnsi="Arial"/>
          <w:spacing w:val="-1"/>
        </w:rPr>
        <w:t>DEFERRED, the</w:t>
      </w:r>
      <w:r>
        <w:rPr>
          <w:rStyle w:val="AbsatzStandardschriftart"/>
          <w:rFonts w:cs="Arial" w:ascii="Arial" w:hAnsi="Arial"/>
          <w:spacing w:val="27"/>
        </w:rPr>
        <w:t xml:space="preserve"> </w:t>
      </w:r>
      <w:r>
        <w:rPr>
          <w:rStyle w:val="AbsatzStandardschriftart"/>
          <w:rFonts w:cs="Arial" w:ascii="Arial" w:hAnsi="Arial"/>
          <w:spacing w:val="-1"/>
        </w:rPr>
        <w:t>task</w:t>
      </w:r>
      <w:r>
        <w:rPr>
          <w:rStyle w:val="AbsatzStandardschriftart"/>
          <w:rFonts w:cs="Arial" w:ascii="Arial" w:hAnsi="Arial"/>
          <w:spacing w:val="28"/>
        </w:rPr>
        <w:t xml:space="preserve"> </w:t>
      </w:r>
      <w:r>
        <w:rPr>
          <w:rStyle w:val="AbsatzStandardschriftart"/>
          <w:rFonts w:cs="Arial" w:ascii="Arial" w:hAnsi="Arial"/>
          <w:spacing w:val="-1"/>
        </w:rPr>
        <w:t>will</w:t>
      </w:r>
      <w:r>
        <w:rPr>
          <w:rStyle w:val="AbsatzStandardschriftart"/>
          <w:rFonts w:cs="Arial" w:ascii="Arial" w:hAnsi="Arial"/>
          <w:spacing w:val="25"/>
        </w:rPr>
        <w:t xml:space="preserve"> </w:t>
      </w:r>
      <w:r>
        <w:rPr>
          <w:rStyle w:val="AbsatzStandardschriftart"/>
          <w:rFonts w:cs="Arial" w:ascii="Arial" w:hAnsi="Arial"/>
          <w:spacing w:val="-1"/>
        </w:rPr>
        <w:t>block</w:t>
      </w:r>
      <w:r>
        <w:rPr>
          <w:rStyle w:val="AbsatzStandardschriftart"/>
          <w:rFonts w:cs="Arial" w:ascii="Arial" w:hAnsi="Arial"/>
          <w:spacing w:val="28"/>
        </w:rPr>
        <w:t xml:space="preserve"> </w:t>
      </w:r>
      <w:r>
        <w:rPr>
          <w:rStyle w:val="AbsatzStandardschriftart"/>
          <w:rFonts w:cs="Arial" w:ascii="Arial" w:hAnsi="Arial"/>
          <w:spacing w:val="-1"/>
        </w:rPr>
        <w:t>on</w:t>
      </w:r>
      <w:r>
        <w:rPr>
          <w:rStyle w:val="AbsatzStandardschriftart"/>
          <w:rFonts w:cs="Arial" w:ascii="Arial" w:hAnsi="Arial"/>
          <w:spacing w:val="26"/>
        </w:rPr>
        <w:t xml:space="preserve"> </w:t>
      </w:r>
      <w:r>
        <w:rPr>
          <w:rStyle w:val="AbsatzStandardschriftart"/>
          <w:rFonts w:cs="Arial" w:ascii="Arial" w:hAnsi="Arial"/>
          <w:spacing w:val="-1"/>
        </w:rPr>
        <w:t>the</w:t>
      </w:r>
      <w:r>
        <w:rPr>
          <w:rStyle w:val="AbsatzStandardschriftart"/>
          <w:rFonts w:cs="Arial" w:ascii="Arial" w:hAnsi="Arial"/>
          <w:spacing w:val="31"/>
        </w:rPr>
        <w:t xml:space="preserve"> </w:t>
      </w:r>
      <w:r>
        <w:rPr>
          <w:rStyle w:val="AbsatzStandardschriftart"/>
          <w:rFonts w:cs="Arial" w:ascii="Arial" w:hAnsi="Arial"/>
          <w:b/>
          <w:spacing w:val="-1"/>
        </w:rPr>
        <w:t>wait_for_activation</w:t>
      </w:r>
      <w:r>
        <w:rPr>
          <w:rStyle w:val="AbsatzStandardschriftart"/>
          <w:rFonts w:cs="Arial" w:ascii="Arial" w:hAnsi="Arial"/>
          <w:spacing w:val="-1"/>
        </w:rPr>
        <w:t>()</w:t>
      </w:r>
      <w:r>
        <w:rPr>
          <w:rStyle w:val="AbsatzStandardschriftart"/>
          <w:rFonts w:cs="Arial" w:ascii="Arial" w:hAnsi="Arial"/>
          <w:spacing w:val="25"/>
        </w:rPr>
        <w:t xml:space="preserve"> </w:t>
      </w:r>
      <w:r>
        <w:rPr>
          <w:rStyle w:val="AbsatzStandardschriftart"/>
          <w:rFonts w:cs="Arial" w:ascii="Arial" w:hAnsi="Arial"/>
          <w:spacing w:val="-1"/>
        </w:rPr>
        <w:t>until</w:t>
      </w:r>
      <w:r>
        <w:rPr>
          <w:rStyle w:val="AbsatzStandardschriftart"/>
          <w:rFonts w:cs="Arial" w:ascii="Arial" w:hAnsi="Arial"/>
          <w:spacing w:val="51"/>
          <w:w w:val="99"/>
        </w:rPr>
        <w:t xml:space="preserve"> </w:t>
      </w:r>
      <w:r>
        <w:rPr>
          <w:rStyle w:val="AbsatzStandardschriftart"/>
          <w:rFonts w:cs="Arial" w:ascii="Arial" w:hAnsi="Arial"/>
          <w:spacing w:val="-1"/>
        </w:rPr>
        <w:t>a</w:t>
      </w:r>
      <w:r>
        <w:rPr>
          <w:rStyle w:val="AbsatzStandardschriftart"/>
          <w:rFonts w:cs="Arial" w:ascii="Arial" w:hAnsi="Arial"/>
          <w:spacing w:val="-5"/>
        </w:rPr>
        <w:t xml:space="preserve"> </w:t>
      </w:r>
      <w:r>
        <w:rPr>
          <w:rStyle w:val="AbsatzStandardschriftart"/>
          <w:rFonts w:cs="Arial" w:ascii="Arial" w:hAnsi="Arial"/>
          <w:b/>
          <w:spacing w:val="-1"/>
        </w:rPr>
        <w:t>ptask_activate</w:t>
      </w:r>
      <w:r>
        <w:rPr>
          <w:rStyle w:val="AbsatzStandardschriftart"/>
          <w:rFonts w:cs="Arial" w:ascii="Arial" w:hAnsi="Arial"/>
          <w:spacing w:val="-1"/>
        </w:rPr>
        <w:t>()</w:t>
      </w:r>
      <w:r>
        <w:rPr>
          <w:rStyle w:val="AbsatzStandardschriftart"/>
          <w:rFonts w:cs="Arial" w:ascii="Arial" w:hAnsi="Arial"/>
          <w:spacing w:val="-5"/>
        </w:rPr>
        <w:t xml:space="preserve"> </w:t>
      </w:r>
      <w:r>
        <w:rPr>
          <w:rStyle w:val="AbsatzStandardschriftart"/>
          <w:rFonts w:cs="Arial" w:ascii="Arial" w:hAnsi="Arial"/>
          <w:spacing w:val="-1"/>
        </w:rPr>
        <w:t>is</w:t>
      </w:r>
      <w:r>
        <w:rPr>
          <w:rStyle w:val="AbsatzStandardschriftart"/>
          <w:rFonts w:cs="Arial" w:ascii="Arial" w:hAnsi="Arial"/>
          <w:spacing w:val="-6"/>
        </w:rPr>
        <w:t xml:space="preserve"> </w:t>
      </w:r>
      <w:r>
        <w:rPr>
          <w:rStyle w:val="AbsatzStandardschriftart"/>
          <w:rFonts w:cs="Arial" w:ascii="Arial" w:hAnsi="Arial"/>
          <w:spacing w:val="-1"/>
        </w:rPr>
        <w:t>invoked</w:t>
      </w:r>
      <w:r>
        <w:rPr>
          <w:rStyle w:val="AbsatzStandardschriftart"/>
          <w:rFonts w:cs="Arial" w:ascii="Arial" w:hAnsi="Arial"/>
          <w:spacing w:val="-6"/>
        </w:rPr>
        <w:t xml:space="preserve"> </w:t>
      </w:r>
      <w:r>
        <w:rPr>
          <w:rStyle w:val="AbsatzStandardschriftart"/>
          <w:rFonts w:cs="Arial" w:ascii="Arial" w:hAnsi="Arial"/>
          <w:spacing w:val="-1"/>
        </w:rPr>
        <w:t>by</w:t>
      </w:r>
      <w:r>
        <w:rPr>
          <w:rStyle w:val="AbsatzStandardschriftart"/>
          <w:rFonts w:cs="Arial" w:ascii="Arial" w:hAnsi="Arial"/>
          <w:spacing w:val="-5"/>
        </w:rPr>
        <w:t xml:space="preserve"> </w:t>
      </w:r>
      <w:r>
        <w:rPr>
          <w:rStyle w:val="AbsatzStandardschriftart"/>
          <w:rFonts w:cs="Arial" w:ascii="Arial" w:hAnsi="Arial"/>
          <w:spacing w:val="-1"/>
        </w:rPr>
        <w:t>another</w:t>
      </w:r>
      <w:r>
        <w:rPr>
          <w:rStyle w:val="AbsatzStandardschriftart"/>
          <w:rFonts w:cs="Arial" w:ascii="Arial" w:hAnsi="Arial"/>
          <w:spacing w:val="-6"/>
        </w:rPr>
        <w:t xml:space="preserve"> </w:t>
      </w:r>
      <w:r>
        <w:rPr>
          <w:rStyle w:val="AbsatzStandardschriftart"/>
          <w:rFonts w:cs="Arial" w:ascii="Arial" w:hAnsi="Arial"/>
          <w:spacing w:val="-1"/>
        </w:rPr>
        <w:t>task.</w:t>
      </w:r>
    </w:p>
    <w:p>
      <w:pPr>
        <w:pStyle w:val="Standard"/>
        <w:spacing w:before="120" w:after="0"/>
        <w:jc w:val="both"/>
        <w:rPr/>
      </w:pPr>
      <w:r>
        <w:rPr>
          <w:rFonts w:eastAsia="DejaVu Sans" w:cs="Arial" w:ascii="Arial" w:hAnsi="Arial"/>
        </w:rPr>
        <w:t>If task creation cannot be performed or an error occurs, the function returns the value -1.</w:t>
      </w:r>
    </w:p>
    <w:p>
      <w:pPr>
        <w:pStyle w:val="Standard"/>
        <w:spacing w:before="120" w:after="0"/>
        <w:jc w:val="both"/>
        <w:rPr>
          <w:i/>
          <w:i/>
          <w:iCs/>
        </w:rPr>
      </w:pPr>
      <w:r>
        <w:rPr>
          <w:rFonts w:eastAsia="DejaVu Sans" w:cs="Arial" w:ascii="Arial" w:hAnsi="Arial"/>
          <w:i/>
          <w:iCs/>
        </w:rPr>
        <w:t>Note: since version 0.4</w:t>
      </w:r>
    </w:p>
    <w:p>
      <w:pPr>
        <w:pStyle w:val="Standard"/>
        <w:jc w:val="both"/>
        <w:rPr>
          <w:rFonts w:ascii="Arial" w:hAnsi="Arial" w:eastAsia="DejaVu Sans" w:cs="Arial"/>
        </w:rPr>
      </w:pPr>
      <w:r>
        <w:rPr>
          <w:rFonts w:eastAsia="DejaVu Sans" w:cs="Arial" w:ascii="Arial" w:hAnsi="Arial"/>
        </w:rPr>
      </w:r>
    </w:p>
    <w:p>
      <w:pPr>
        <w:pStyle w:val="Standard"/>
        <w:pBdr>
          <w:top w:val="single" w:sz="4" w:space="6" w:color="00000A"/>
          <w:left w:val="single" w:sz="4" w:space="4" w:color="00000A"/>
          <w:bottom w:val="single" w:sz="4" w:space="6" w:color="00000A"/>
          <w:right w:val="single" w:sz="4" w:space="4" w:color="00000A"/>
        </w:pBdr>
        <w:spacing w:before="120" w:after="120"/>
        <w:ind w:left="993" w:hanging="993"/>
        <w:jc w:val="both"/>
        <w:rPr>
          <w:rFonts w:ascii="Arial" w:hAnsi="Arial" w:eastAsia="DejaVu Sans" w:cs="Arial"/>
        </w:rPr>
      </w:pPr>
      <w:r>
        <w:rPr>
          <w:rStyle w:val="AbsatzStandardschriftart"/>
          <w:rFonts w:eastAsia="DejaVu Sans" w:cs="Arial" w:ascii="Courier New" w:hAnsi="Courier New"/>
          <w:b/>
          <w:bCs/>
          <w:spacing w:val="-1"/>
        </w:rPr>
        <w:t>int</w:t>
      </w:r>
      <w:r>
        <w:rPr>
          <w:rStyle w:val="AbsatzStandardschriftart"/>
          <w:rFonts w:eastAsia="DejaVu Sans" w:cs="Arial" w:ascii="Courier New" w:hAnsi="Courier New"/>
          <w:b w:val="false"/>
          <w:bCs w:val="false"/>
          <w:spacing w:val="-1"/>
        </w:rPr>
        <w:t xml:space="preserve">  </w:t>
      </w:r>
      <w:r>
        <w:rPr>
          <w:rStyle w:val="AbsatzStandardschriftart"/>
          <w:rFonts w:eastAsia="DejaVu Sans" w:cs="Arial" w:ascii="Courier New" w:hAnsi="Courier New"/>
          <w:b/>
          <w:bCs/>
          <w:spacing w:val="-1"/>
        </w:rPr>
        <w:t>ptask_create_edf</w:t>
      </w:r>
      <w:r>
        <w:rPr>
          <w:rStyle w:val="AbsatzStandardschriftart"/>
          <w:rFonts w:eastAsia="DejaVu Sans" w:cs="Arial" w:ascii="Courier New" w:hAnsi="Courier New"/>
          <w:b w:val="false"/>
          <w:bCs w:val="false"/>
          <w:spacing w:val="-1"/>
        </w:rPr>
        <w:t>(</w:t>
      </w:r>
      <w:r>
        <w:rPr>
          <w:rStyle w:val="AbsatzStandardschriftart"/>
          <w:rFonts w:eastAsia="DejaVu Sans" w:cs="Arial" w:ascii="Courier New" w:hAnsi="Courier New"/>
          <w:b/>
          <w:bCs/>
          <w:spacing w:val="-1"/>
        </w:rPr>
        <w:t>void</w:t>
      </w:r>
      <w:r>
        <w:rPr>
          <w:rStyle w:val="AbsatzStandardschriftart"/>
          <w:rFonts w:eastAsia="DejaVu Sans" w:cs="Arial" w:ascii="Courier New" w:hAnsi="Courier New"/>
          <w:b w:val="false"/>
          <w:bCs w:val="false"/>
          <w:spacing w:val="-1"/>
        </w:rPr>
        <w:t xml:space="preserve"> (*task)(</w:t>
      </w:r>
      <w:r>
        <w:rPr>
          <w:rStyle w:val="AbsatzStandardschriftart"/>
          <w:rFonts w:eastAsia="DejaVu Sans" w:cs="Arial" w:ascii="Courier New" w:hAnsi="Courier New"/>
          <w:b/>
          <w:bCs/>
          <w:spacing w:val="-1"/>
        </w:rPr>
        <w:t>void</w:t>
      </w:r>
      <w:r>
        <w:rPr>
          <w:rStyle w:val="AbsatzStandardschriftart"/>
          <w:rFonts w:eastAsia="DejaVu Sans" w:cs="Arial" w:ascii="Courier New" w:hAnsi="Courier New"/>
          <w:b w:val="false"/>
          <w:bCs w:val="false"/>
          <w:spacing w:val="-1"/>
        </w:rPr>
        <w:t xml:space="preserve">), </w:t>
      </w:r>
      <w:r>
        <w:rPr>
          <w:rStyle w:val="AbsatzStandardschriftart"/>
          <w:rFonts w:eastAsia="DejaVu Sans" w:cs="Arial" w:ascii="Courier New" w:hAnsi="Courier New"/>
          <w:b/>
          <w:bCs/>
          <w:spacing w:val="-1"/>
        </w:rPr>
        <w:t>int</w:t>
      </w:r>
      <w:r>
        <w:rPr>
          <w:rStyle w:val="AbsatzStandardschriftart"/>
          <w:rFonts w:eastAsia="DejaVu Sans" w:cs="Arial" w:ascii="Courier New" w:hAnsi="Courier New"/>
          <w:b w:val="false"/>
          <w:bCs w:val="false"/>
          <w:spacing w:val="-1"/>
        </w:rPr>
        <w:t xml:space="preserve"> period, </w:t>
      </w:r>
      <w:r>
        <w:rPr>
          <w:rStyle w:val="AbsatzStandardschriftart"/>
          <w:rFonts w:eastAsia="DejaVu Sans" w:cs="Arial" w:ascii="Courier New" w:hAnsi="Courier New"/>
          <w:b/>
          <w:bCs/>
          <w:spacing w:val="-1"/>
        </w:rPr>
        <w:t>int</w:t>
      </w:r>
      <w:r>
        <w:rPr>
          <w:rStyle w:val="AbsatzStandardschriftart"/>
          <w:rFonts w:eastAsia="DejaVu Sans" w:cs="Arial" w:ascii="Courier New" w:hAnsi="Courier New"/>
          <w:b w:val="false"/>
          <w:bCs w:val="false"/>
          <w:spacing w:val="-1"/>
        </w:rPr>
        <w:t xml:space="preserve"> runtime, </w:t>
      </w:r>
    </w:p>
    <w:p>
      <w:pPr>
        <w:pStyle w:val="Standard"/>
        <w:pBdr>
          <w:top w:val="single" w:sz="4" w:space="6" w:color="00000A"/>
          <w:left w:val="single" w:sz="4" w:space="4" w:color="00000A"/>
          <w:bottom w:val="single" w:sz="4" w:space="6" w:color="00000A"/>
          <w:right w:val="single" w:sz="4" w:space="4" w:color="00000A"/>
        </w:pBdr>
        <w:spacing w:before="120" w:after="120"/>
        <w:ind w:left="993" w:hanging="993"/>
        <w:jc w:val="both"/>
        <w:rPr>
          <w:rFonts w:ascii="Arial" w:hAnsi="Arial" w:eastAsia="DejaVu Sans" w:cs="Arial"/>
        </w:rPr>
      </w:pPr>
      <w:r>
        <w:rPr>
          <w:rStyle w:val="AbsatzStandardschriftart"/>
          <w:rFonts w:eastAsia="DejaVu Sans" w:cs="Arial" w:ascii="Courier New" w:hAnsi="Courier New"/>
          <w:b w:val="false"/>
          <w:bCs w:val="false"/>
          <w:spacing w:val="-1"/>
        </w:rPr>
        <w:tab/>
        <w:tab/>
        <w:tab/>
        <w:tab/>
      </w:r>
      <w:r>
        <w:rPr>
          <w:rStyle w:val="AbsatzStandardschriftart"/>
          <w:rFonts w:eastAsia="DejaVu Sans" w:cs="Arial" w:ascii="Courier New" w:hAnsi="Courier New"/>
          <w:b/>
          <w:bCs/>
          <w:spacing w:val="-1"/>
        </w:rPr>
        <w:t>int</w:t>
      </w:r>
      <w:r>
        <w:rPr>
          <w:rStyle w:val="AbsatzStandardschriftart"/>
          <w:rFonts w:eastAsia="DejaVu Sans" w:cs="Arial" w:ascii="Courier New" w:hAnsi="Courier New"/>
          <w:b w:val="false"/>
          <w:bCs w:val="false"/>
          <w:spacing w:val="-1"/>
        </w:rPr>
        <w:t xml:space="preserve"> dline, </w:t>
      </w:r>
      <w:r>
        <w:rPr>
          <w:rStyle w:val="AbsatzStandardschriftart"/>
          <w:rFonts w:eastAsia="DejaVu Sans" w:cs="Arial" w:ascii="Courier New" w:hAnsi="Courier New"/>
          <w:b/>
          <w:bCs/>
          <w:spacing w:val="-1"/>
        </w:rPr>
        <w:t>int</w:t>
      </w:r>
      <w:r>
        <w:rPr>
          <w:rStyle w:val="AbsatzStandardschriftart"/>
          <w:rFonts w:eastAsia="DejaVu Sans" w:cs="Arial" w:ascii="Courier New" w:hAnsi="Courier New"/>
          <w:b w:val="false"/>
          <w:bCs w:val="false"/>
          <w:spacing w:val="-1"/>
        </w:rPr>
        <w:t xml:space="preserve"> aflag);</w:t>
      </w:r>
    </w:p>
    <w:p>
      <w:pPr>
        <w:pStyle w:val="Standard"/>
        <w:jc w:val="both"/>
        <w:rPr/>
      </w:pPr>
      <w:r>
        <w:rPr>
          <w:rFonts w:eastAsia="DejaVu Sans" w:cs="Arial" w:ascii="Arial" w:hAnsi="Arial"/>
        </w:rPr>
        <w:t xml:space="preserve">Creates a concurrent task </w:t>
      </w:r>
      <w:r>
        <w:rPr>
          <w:rFonts w:eastAsia="DejaVu Sans" w:cs="Arial" w:ascii="Arial" w:hAnsi="Arial"/>
        </w:rPr>
        <w:t xml:space="preserve">for the SCHED_DEADLINE scheduler, </w:t>
      </w:r>
      <w:r>
        <w:rPr>
          <w:rFonts w:eastAsia="DejaVu Sans" w:cs="Arial" w:ascii="Arial" w:hAnsi="Arial"/>
        </w:rPr>
        <w:t>and returns the task index that can be used to differentiate multiple instances of the same task. The arguments have the following meaning:</w:t>
      </w:r>
    </w:p>
    <w:p>
      <w:pPr>
        <w:pStyle w:val="Textkrper"/>
        <w:ind w:left="1418" w:hanging="1134"/>
        <w:rPr/>
      </w:pPr>
      <w:r>
        <w:rPr>
          <w:rStyle w:val="AbsatzStandardschriftart"/>
          <w:rFonts w:cs="Courier New" w:ascii="Courier New" w:hAnsi="Courier New"/>
          <w:spacing w:val="-1"/>
          <w:w w:val="95"/>
        </w:rPr>
        <w:t>body</w:t>
      </w:r>
      <w:r>
        <w:rPr>
          <w:rStyle w:val="AbsatzStandardschriftart"/>
          <w:rFonts w:cs="Arial" w:ascii="Arial" w:hAnsi="Arial"/>
          <w:b/>
          <w:spacing w:val="-1"/>
          <w:w w:val="95"/>
        </w:rPr>
        <w:tab/>
      </w:r>
      <w:r>
        <w:rPr>
          <w:rFonts w:cs="Arial" w:ascii="Arial" w:hAnsi="Arial"/>
        </w:rPr>
        <w:t>is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1"/>
        </w:rPr>
        <w:t>name</w:t>
      </w:r>
      <w:r>
        <w:rPr>
          <w:rStyle w:val="AbsatzStandardschriftart"/>
          <w:rFonts w:cs="Arial" w:ascii="Arial" w:hAnsi="Arial"/>
          <w:spacing w:val="-4"/>
        </w:rPr>
        <w:t xml:space="preserve"> </w:t>
      </w:r>
      <w:r>
        <w:rPr>
          <w:rStyle w:val="AbsatzStandardschriftart"/>
          <w:rFonts w:cs="Arial" w:ascii="Arial" w:hAnsi="Arial"/>
          <w:spacing w:val="-1"/>
        </w:rPr>
        <w:t>of</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function</w:t>
      </w:r>
      <w:r>
        <w:rPr>
          <w:rStyle w:val="AbsatzStandardschriftart"/>
          <w:rFonts w:cs="Arial" w:ascii="Arial" w:hAnsi="Arial"/>
          <w:spacing w:val="-2"/>
        </w:rPr>
        <w:t xml:space="preserve"> </w:t>
      </w:r>
      <w:r>
        <w:rPr>
          <w:rStyle w:val="AbsatzStandardschriftart"/>
          <w:rFonts w:cs="Arial" w:ascii="Arial" w:hAnsi="Arial"/>
          <w:spacing w:val="-1"/>
        </w:rPr>
        <w:t>containing</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task</w:t>
      </w:r>
      <w:r>
        <w:rPr>
          <w:rStyle w:val="AbsatzStandardschriftart"/>
          <w:rFonts w:cs="Arial" w:ascii="Arial" w:hAnsi="Arial"/>
          <w:spacing w:val="-4"/>
        </w:rPr>
        <w:t xml:space="preserve"> </w:t>
      </w:r>
      <w:r>
        <w:rPr>
          <w:rStyle w:val="AbsatzStandardschriftart"/>
          <w:rFonts w:cs="Arial" w:ascii="Arial" w:hAnsi="Arial"/>
          <w:spacing w:val="-1"/>
        </w:rPr>
        <w:t>body;</w:t>
      </w:r>
    </w:p>
    <w:p>
      <w:pPr>
        <w:pStyle w:val="Textkrper"/>
        <w:ind w:left="1418" w:hanging="1134"/>
        <w:rPr/>
      </w:pPr>
      <w:r>
        <w:rPr>
          <w:rStyle w:val="AbsatzStandardschriftart"/>
          <w:rFonts w:cs="Courier New" w:ascii="Courier New" w:hAnsi="Courier New"/>
          <w:spacing w:val="-1"/>
          <w:w w:val="95"/>
        </w:rPr>
        <w:t>period</w:t>
      </w:r>
      <w:r>
        <w:rPr>
          <w:rStyle w:val="AbsatzStandardschriftart"/>
          <w:rFonts w:cs="Arial" w:ascii="Arial" w:hAnsi="Arial"/>
          <w:b/>
          <w:spacing w:val="31"/>
        </w:rPr>
        <w:tab/>
      </w:r>
      <w:r>
        <w:rPr>
          <w:rStyle w:val="AbsatzStandardschriftart"/>
          <w:rFonts w:cs="Arial" w:ascii="Arial" w:hAnsi="Arial"/>
          <w:spacing w:val="-1"/>
        </w:rPr>
        <w:t>specifies</w:t>
      </w:r>
      <w:r>
        <w:rPr>
          <w:rStyle w:val="AbsatzStandardschriftart"/>
          <w:rFonts w:cs="Arial" w:ascii="Arial" w:hAnsi="Arial"/>
          <w:spacing w:val="-5"/>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task</w:t>
      </w:r>
      <w:r>
        <w:rPr>
          <w:rStyle w:val="AbsatzStandardschriftart"/>
          <w:rFonts w:cs="Arial" w:ascii="Arial" w:hAnsi="Arial"/>
          <w:spacing w:val="-4"/>
        </w:rPr>
        <w:t xml:space="preserve"> </w:t>
      </w:r>
      <w:r>
        <w:rPr>
          <w:rStyle w:val="AbsatzStandardschriftart"/>
          <w:rFonts w:cs="Arial" w:ascii="Arial" w:hAnsi="Arial"/>
          <w:spacing w:val="-1"/>
        </w:rPr>
        <w:t>period</w:t>
      </w:r>
      <w:r>
        <w:rPr>
          <w:rStyle w:val="AbsatzStandardschriftart"/>
          <w:rFonts w:cs="Arial" w:ascii="Arial" w:hAnsi="Arial"/>
          <w:spacing w:val="-5"/>
        </w:rPr>
        <w:t xml:space="preserve"> </w:t>
      </w:r>
      <w:r>
        <w:rPr>
          <w:rStyle w:val="AbsatzStandardschriftart"/>
          <w:rFonts w:cs="Arial" w:ascii="Arial" w:hAnsi="Arial"/>
          <w:spacing w:val="-1"/>
        </w:rPr>
        <w:t>(equal</w:t>
      </w:r>
      <w:r>
        <w:rPr>
          <w:rStyle w:val="AbsatzStandardschriftart"/>
          <w:rFonts w:cs="Arial" w:ascii="Arial" w:hAnsi="Arial"/>
          <w:spacing w:val="-4"/>
        </w:rPr>
        <w:t xml:space="preserve"> </w:t>
      </w:r>
      <w:r>
        <w:rPr>
          <w:rStyle w:val="AbsatzStandardschriftart"/>
          <w:rFonts w:cs="Arial" w:ascii="Arial" w:hAnsi="Arial"/>
          <w:spacing w:val="-1"/>
        </w:rPr>
        <w:t>to</w:t>
      </w:r>
      <w:r>
        <w:rPr>
          <w:rStyle w:val="AbsatzStandardschriftart"/>
          <w:rFonts w:cs="Arial" w:ascii="Arial" w:hAnsi="Arial"/>
          <w:spacing w:val="-4"/>
        </w:rPr>
        <w:t xml:space="preserve"> </w:t>
      </w:r>
      <w:r>
        <w:rPr>
          <w:rStyle w:val="AbsatzStandardschriftart"/>
          <w:rFonts w:cs="Arial" w:ascii="Arial" w:hAnsi="Arial"/>
          <w:spacing w:val="-1"/>
        </w:rPr>
        <w:t>the</w:t>
      </w:r>
      <w:r>
        <w:rPr>
          <w:rStyle w:val="AbsatzStandardschriftart"/>
          <w:rFonts w:cs="Arial" w:ascii="Arial" w:hAnsi="Arial"/>
          <w:spacing w:val="-4"/>
        </w:rPr>
        <w:t xml:space="preserve"> </w:t>
      </w:r>
      <w:r>
        <w:rPr>
          <w:rStyle w:val="AbsatzStandardschriftart"/>
          <w:rFonts w:cs="Arial" w:ascii="Arial" w:hAnsi="Arial"/>
          <w:spacing w:val="-1"/>
        </w:rPr>
        <w:t>relative</w:t>
      </w:r>
      <w:r>
        <w:rPr>
          <w:rStyle w:val="AbsatzStandardschriftart"/>
          <w:rFonts w:cs="Arial" w:ascii="Arial" w:hAnsi="Arial"/>
          <w:spacing w:val="-4"/>
        </w:rPr>
        <w:t xml:space="preserve"> </w:t>
      </w:r>
      <w:r>
        <w:rPr>
          <w:rStyle w:val="AbsatzStandardschriftart"/>
          <w:rFonts w:cs="Arial" w:ascii="Arial" w:hAnsi="Arial"/>
          <w:spacing w:val="-1"/>
        </w:rPr>
        <w:t>deadline)</w:t>
      </w:r>
      <w:r>
        <w:rPr>
          <w:rStyle w:val="AbsatzStandardschriftart"/>
          <w:rFonts w:cs="Arial" w:ascii="Arial" w:hAnsi="Arial"/>
          <w:spacing w:val="-5"/>
        </w:rPr>
        <w:t xml:space="preserve"> </w:t>
      </w:r>
      <w:r>
        <w:rPr>
          <w:rStyle w:val="AbsatzStandardschriftart"/>
          <w:rFonts w:cs="Arial" w:ascii="Arial" w:hAnsi="Arial"/>
          <w:spacing w:val="-1"/>
        </w:rPr>
        <w:t>in</w:t>
      </w:r>
      <w:r>
        <w:rPr>
          <w:rStyle w:val="AbsatzStandardschriftart"/>
          <w:rFonts w:cs="Arial" w:ascii="Arial" w:hAnsi="Arial"/>
          <w:spacing w:val="-4"/>
        </w:rPr>
        <w:t xml:space="preserve"> </w:t>
      </w:r>
      <w:r>
        <w:rPr>
          <w:rStyle w:val="AbsatzStandardschriftart"/>
          <w:rFonts w:cs="Arial" w:ascii="Arial" w:hAnsi="Arial"/>
          <w:spacing w:val="-1"/>
        </w:rPr>
        <w:t>milliseconds;</w:t>
      </w:r>
    </w:p>
    <w:p>
      <w:pPr>
        <w:pStyle w:val="Textkrper"/>
        <w:ind w:left="1418" w:hanging="1134"/>
        <w:rPr/>
      </w:pPr>
      <w:r>
        <w:rPr>
          <w:rStyle w:val="AbsatzStandardschriftart"/>
          <w:rFonts w:cs="Courier New" w:ascii="Courier New" w:hAnsi="Courier New"/>
          <w:b/>
          <w:spacing w:val="-1"/>
          <w:w w:val="95"/>
        </w:rPr>
        <w:t>r</w:t>
      </w:r>
      <w:r>
        <w:rPr>
          <w:rStyle w:val="AbsatzStandardschriftart"/>
          <w:rFonts w:cs="Arial" w:ascii="Courier New" w:hAnsi="Courier New"/>
          <w:b/>
          <w:spacing w:val="-13"/>
          <w:w w:val="95"/>
        </w:rPr>
        <w:t>untime</w:t>
      </w:r>
      <w:r>
        <w:rPr>
          <w:rStyle w:val="AbsatzStandardschriftart"/>
          <w:rFonts w:cs="Arial" w:ascii="Arial" w:hAnsi="Arial"/>
          <w:b/>
          <w:spacing w:val="-13"/>
        </w:rPr>
        <w:tab/>
      </w:r>
      <w:r>
        <w:rPr>
          <w:rStyle w:val="AbsatzStandardschriftart"/>
          <w:rFonts w:cs="Arial" w:ascii="Arial" w:hAnsi="Arial"/>
          <w:spacing w:val="-1"/>
        </w:rPr>
        <w:t>specifies</w:t>
      </w:r>
      <w:r>
        <w:rPr>
          <w:rStyle w:val="AbsatzStandardschriftart"/>
          <w:rFonts w:cs="Arial" w:ascii="Arial" w:hAnsi="Arial"/>
          <w:spacing w:val="-6"/>
        </w:rPr>
        <w:t xml:space="preserve"> </w:t>
      </w:r>
      <w:r>
        <w:rPr>
          <w:rStyle w:val="AbsatzStandardschriftart"/>
          <w:rFonts w:cs="Arial" w:ascii="Arial" w:hAnsi="Arial"/>
          <w:spacing w:val="-1"/>
        </w:rPr>
        <w:t>the</w:t>
      </w:r>
      <w:r>
        <w:rPr>
          <w:rStyle w:val="AbsatzStandardschriftart"/>
          <w:rFonts w:cs="Arial" w:ascii="Arial" w:hAnsi="Arial"/>
          <w:spacing w:val="-5"/>
        </w:rPr>
        <w:t xml:space="preserve"> </w:t>
      </w:r>
      <w:r>
        <w:rPr>
          <w:rStyle w:val="AbsatzStandardschriftart"/>
          <w:rFonts w:cs="Arial" w:ascii="Arial" w:hAnsi="Arial"/>
          <w:spacing w:val="-5"/>
        </w:rPr>
        <w:t xml:space="preserve">budget of the </w:t>
      </w:r>
      <w:r>
        <w:rPr>
          <w:rStyle w:val="AbsatzStandardschriftart"/>
          <w:rFonts w:cs="Arial" w:ascii="Arial" w:hAnsi="Arial"/>
          <w:spacing w:val="-1"/>
        </w:rPr>
        <w:t xml:space="preserve">task </w:t>
      </w:r>
      <w:r>
        <w:rPr>
          <w:rStyle w:val="AbsatzStandardschriftart"/>
          <w:rFonts w:cs="Arial" w:ascii="Arial" w:hAnsi="Arial"/>
          <w:spacing w:val="-1"/>
        </w:rPr>
        <w:t>in milliseconds</w:t>
      </w:r>
      <w:r>
        <w:rPr>
          <w:rStyle w:val="AbsatzStandardschriftart"/>
          <w:rFonts w:cs="Arial" w:ascii="Arial" w:hAnsi="Arial"/>
          <w:spacing w:val="-5"/>
        </w:rPr>
        <w:t xml:space="preserve">, </w:t>
      </w:r>
      <w:r>
        <w:rPr>
          <w:rStyle w:val="AbsatzStandardschriftart"/>
          <w:rFonts w:cs="Arial" w:ascii="Arial" w:hAnsi="Arial"/>
          <w:spacing w:val="-5"/>
        </w:rPr>
        <w:t>it must be less than the period.;</w:t>
      </w:r>
    </w:p>
    <w:p>
      <w:pPr>
        <w:pStyle w:val="Textkrper"/>
        <w:ind w:left="1418" w:hanging="1134"/>
        <w:rPr/>
      </w:pPr>
      <w:r>
        <w:rPr>
          <w:rStyle w:val="AbsatzStandardschriftart"/>
          <w:rFonts w:cs="Arial" w:ascii="Courier New" w:hAnsi="Courier New"/>
          <w:spacing w:val="-5"/>
        </w:rPr>
        <w:t>dline</w:t>
      </w:r>
      <w:r>
        <w:rPr>
          <w:rStyle w:val="AbsatzStandardschriftart"/>
          <w:rFonts w:cs="Arial" w:ascii="Arial" w:hAnsi="Arial"/>
          <w:spacing w:val="-5"/>
        </w:rPr>
        <w:tab/>
        <w:t>specifies the relative deadline of the task in milliseconds;</w:t>
      </w:r>
    </w:p>
    <w:p>
      <w:pPr>
        <w:pStyle w:val="Textkrper"/>
        <w:ind w:left="1418" w:hanging="1134"/>
        <w:jc w:val="both"/>
        <w:rPr/>
      </w:pPr>
      <w:r>
        <w:rPr>
          <w:rStyle w:val="AbsatzStandardschriftart"/>
          <w:rFonts w:cs="Courier New" w:ascii="Courier New" w:hAnsi="Courier New"/>
          <w:spacing w:val="-1"/>
          <w:w w:val="95"/>
        </w:rPr>
        <w:t>flag</w:t>
      </w:r>
      <w:r>
        <w:rPr>
          <w:rStyle w:val="AbsatzStandardschriftart"/>
          <w:rFonts w:cs="Arial" w:ascii="Arial" w:hAnsi="Arial"/>
          <w:b/>
          <w:spacing w:val="-1"/>
        </w:rPr>
        <w:tab/>
      </w:r>
      <w:r>
        <w:rPr>
          <w:rStyle w:val="AbsatzStandardschriftart"/>
          <w:rFonts w:cs="Arial" w:ascii="Arial" w:hAnsi="Arial"/>
          <w:spacing w:val="-1"/>
        </w:rPr>
        <w:t>specifies the activation mode of the task (NOW or DEFERRED): if</w:t>
      </w:r>
      <w:r>
        <w:rPr>
          <w:rStyle w:val="AbsatzStandardschriftart"/>
          <w:rFonts w:cs="Arial" w:ascii="Arial" w:hAnsi="Arial"/>
          <w:spacing w:val="31"/>
        </w:rPr>
        <w:t xml:space="preserve"> </w:t>
      </w:r>
      <w:r>
        <w:rPr>
          <w:rStyle w:val="AbsatzStandardschriftart"/>
          <w:rFonts w:cs="Arial" w:ascii="Arial" w:hAnsi="Arial"/>
          <w:spacing w:val="-1"/>
        </w:rPr>
        <w:t>set</w:t>
      </w:r>
      <w:r>
        <w:rPr>
          <w:rStyle w:val="AbsatzStandardschriftart"/>
          <w:rFonts w:cs="Arial" w:ascii="Arial" w:hAnsi="Arial"/>
          <w:spacing w:val="32"/>
        </w:rPr>
        <w:t xml:space="preserve"> </w:t>
      </w:r>
      <w:r>
        <w:rPr>
          <w:rStyle w:val="AbsatzStandardschriftart"/>
          <w:rFonts w:cs="Arial" w:ascii="Arial" w:hAnsi="Arial"/>
          <w:spacing w:val="-1"/>
        </w:rPr>
        <w:t>to</w:t>
      </w:r>
      <w:r>
        <w:rPr>
          <w:rStyle w:val="AbsatzStandardschriftart"/>
          <w:rFonts w:cs="Arial" w:ascii="Arial" w:hAnsi="Arial"/>
          <w:spacing w:val="33"/>
        </w:rPr>
        <w:t xml:space="preserve"> </w:t>
      </w:r>
      <w:r>
        <w:rPr>
          <w:rStyle w:val="AbsatzStandardschriftart"/>
          <w:rFonts w:cs="Arial" w:ascii="Arial" w:hAnsi="Arial"/>
          <w:spacing w:val="-1"/>
        </w:rPr>
        <w:t>NOW,</w:t>
      </w:r>
      <w:r>
        <w:rPr>
          <w:rStyle w:val="AbsatzStandardschriftart"/>
          <w:rFonts w:cs="Arial" w:ascii="Arial" w:hAnsi="Arial"/>
          <w:spacing w:val="32"/>
        </w:rPr>
        <w:t xml:space="preserve"> </w:t>
      </w:r>
      <w:r>
        <w:rPr>
          <w:rStyle w:val="AbsatzStandardschriftart"/>
          <w:rFonts w:cs="Arial" w:ascii="Arial" w:hAnsi="Arial"/>
          <w:spacing w:val="-1"/>
        </w:rPr>
        <w:t>the</w:t>
      </w:r>
      <w:r>
        <w:rPr>
          <w:rStyle w:val="AbsatzStandardschriftart"/>
          <w:rFonts w:cs="Arial" w:ascii="Arial" w:hAnsi="Arial"/>
          <w:spacing w:val="33"/>
        </w:rPr>
        <w:t xml:space="preserve"> </w:t>
      </w:r>
      <w:r>
        <w:rPr>
          <w:rStyle w:val="AbsatzStandardschriftart"/>
          <w:rFonts w:cs="Arial" w:ascii="Arial" w:hAnsi="Arial"/>
          <w:spacing w:val="-1"/>
        </w:rPr>
        <w:t>task</w:t>
      </w:r>
      <w:r>
        <w:rPr>
          <w:rStyle w:val="AbsatzStandardschriftart"/>
          <w:rFonts w:cs="Arial" w:ascii="Arial" w:hAnsi="Arial"/>
          <w:spacing w:val="34"/>
        </w:rPr>
        <w:t xml:space="preserve"> </w:t>
      </w:r>
      <w:r>
        <w:rPr>
          <w:rStyle w:val="AbsatzStandardschriftart"/>
          <w:rFonts w:cs="Arial" w:ascii="Arial" w:hAnsi="Arial"/>
          <w:spacing w:val="-1"/>
        </w:rPr>
        <w:t>is</w:t>
      </w:r>
      <w:r>
        <w:rPr>
          <w:rStyle w:val="AbsatzStandardschriftart"/>
          <w:rFonts w:cs="Arial" w:ascii="Arial" w:hAnsi="Arial"/>
          <w:spacing w:val="29"/>
        </w:rPr>
        <w:t xml:space="preserve"> </w:t>
      </w:r>
      <w:r>
        <w:rPr>
          <w:rStyle w:val="AbsatzStandardschriftart"/>
          <w:rFonts w:cs="Arial" w:ascii="Arial" w:hAnsi="Arial"/>
          <w:spacing w:val="-1"/>
        </w:rPr>
        <w:t>immediately</w:t>
      </w:r>
      <w:r>
        <w:rPr>
          <w:rStyle w:val="AbsatzStandardschriftart"/>
          <w:rFonts w:cs="Arial" w:ascii="Arial" w:hAnsi="Arial"/>
          <w:spacing w:val="33"/>
        </w:rPr>
        <w:t xml:space="preserve"> </w:t>
      </w:r>
      <w:r>
        <w:rPr>
          <w:rStyle w:val="AbsatzStandardschriftart"/>
          <w:rFonts w:cs="Arial" w:ascii="Arial" w:hAnsi="Arial"/>
          <w:spacing w:val="-1"/>
        </w:rPr>
        <w:t>activated;</w:t>
      </w:r>
      <w:r>
        <w:rPr>
          <w:rStyle w:val="AbsatzStandardschriftart"/>
          <w:rFonts w:cs="Arial" w:ascii="Arial" w:hAnsi="Arial"/>
          <w:spacing w:val="32"/>
        </w:rPr>
        <w:t xml:space="preserve"> </w:t>
      </w:r>
      <w:r>
        <w:rPr>
          <w:rStyle w:val="AbsatzStandardschriftart"/>
          <w:rFonts w:cs="Arial" w:ascii="Arial" w:hAnsi="Arial"/>
          <w:spacing w:val="-1"/>
        </w:rPr>
        <w:t>if</w:t>
      </w:r>
      <w:r>
        <w:rPr>
          <w:rStyle w:val="AbsatzStandardschriftart"/>
          <w:rFonts w:cs="Arial" w:ascii="Arial" w:hAnsi="Arial"/>
          <w:spacing w:val="31"/>
        </w:rPr>
        <w:t xml:space="preserve"> </w:t>
      </w:r>
      <w:r>
        <w:rPr>
          <w:rStyle w:val="AbsatzStandardschriftart"/>
          <w:rFonts w:cs="Arial" w:ascii="Arial" w:hAnsi="Arial"/>
          <w:spacing w:val="-1"/>
        </w:rPr>
        <w:t>set</w:t>
      </w:r>
      <w:r>
        <w:rPr>
          <w:rStyle w:val="AbsatzStandardschriftart"/>
          <w:rFonts w:cs="Arial" w:ascii="Arial" w:hAnsi="Arial"/>
          <w:spacing w:val="33"/>
        </w:rPr>
        <w:t xml:space="preserve"> </w:t>
      </w:r>
      <w:r>
        <w:rPr>
          <w:rStyle w:val="AbsatzStandardschriftart"/>
          <w:rFonts w:cs="Arial" w:ascii="Arial" w:hAnsi="Arial"/>
          <w:spacing w:val="-1"/>
        </w:rPr>
        <w:t>to</w:t>
      </w:r>
      <w:r>
        <w:rPr>
          <w:rStyle w:val="AbsatzStandardschriftart"/>
          <w:rFonts w:cs="Arial" w:ascii="Arial" w:hAnsi="Arial"/>
          <w:spacing w:val="32"/>
        </w:rPr>
        <w:t xml:space="preserve"> </w:t>
      </w:r>
      <w:r>
        <w:rPr>
          <w:rStyle w:val="AbsatzStandardschriftart"/>
          <w:rFonts w:cs="Arial" w:ascii="Arial" w:hAnsi="Arial"/>
          <w:spacing w:val="-1"/>
        </w:rPr>
        <w:t>DEFERRED, the</w:t>
      </w:r>
      <w:r>
        <w:rPr>
          <w:rStyle w:val="AbsatzStandardschriftart"/>
          <w:rFonts w:cs="Arial" w:ascii="Arial" w:hAnsi="Arial"/>
          <w:spacing w:val="27"/>
        </w:rPr>
        <w:t xml:space="preserve"> </w:t>
      </w:r>
      <w:r>
        <w:rPr>
          <w:rStyle w:val="AbsatzStandardschriftart"/>
          <w:rFonts w:cs="Arial" w:ascii="Arial" w:hAnsi="Arial"/>
          <w:spacing w:val="-1"/>
        </w:rPr>
        <w:t>task</w:t>
      </w:r>
      <w:r>
        <w:rPr>
          <w:rStyle w:val="AbsatzStandardschriftart"/>
          <w:rFonts w:cs="Arial" w:ascii="Arial" w:hAnsi="Arial"/>
          <w:spacing w:val="28"/>
        </w:rPr>
        <w:t xml:space="preserve"> </w:t>
      </w:r>
      <w:r>
        <w:rPr>
          <w:rStyle w:val="AbsatzStandardschriftart"/>
          <w:rFonts w:cs="Arial" w:ascii="Arial" w:hAnsi="Arial"/>
          <w:spacing w:val="-1"/>
        </w:rPr>
        <w:t>will</w:t>
      </w:r>
      <w:r>
        <w:rPr>
          <w:rStyle w:val="AbsatzStandardschriftart"/>
          <w:rFonts w:cs="Arial" w:ascii="Arial" w:hAnsi="Arial"/>
          <w:spacing w:val="25"/>
        </w:rPr>
        <w:t xml:space="preserve"> </w:t>
      </w:r>
      <w:r>
        <w:rPr>
          <w:rStyle w:val="AbsatzStandardschriftart"/>
          <w:rFonts w:cs="Arial" w:ascii="Arial" w:hAnsi="Arial"/>
          <w:spacing w:val="-1"/>
        </w:rPr>
        <w:t>block</w:t>
      </w:r>
      <w:r>
        <w:rPr>
          <w:rStyle w:val="AbsatzStandardschriftart"/>
          <w:rFonts w:cs="Arial" w:ascii="Arial" w:hAnsi="Arial"/>
          <w:spacing w:val="28"/>
        </w:rPr>
        <w:t xml:space="preserve"> </w:t>
      </w:r>
      <w:r>
        <w:rPr>
          <w:rStyle w:val="AbsatzStandardschriftart"/>
          <w:rFonts w:cs="Arial" w:ascii="Arial" w:hAnsi="Arial"/>
          <w:spacing w:val="-1"/>
        </w:rPr>
        <w:t>on</w:t>
      </w:r>
      <w:r>
        <w:rPr>
          <w:rStyle w:val="AbsatzStandardschriftart"/>
          <w:rFonts w:cs="Arial" w:ascii="Arial" w:hAnsi="Arial"/>
          <w:spacing w:val="26"/>
        </w:rPr>
        <w:t xml:space="preserve"> </w:t>
      </w:r>
      <w:r>
        <w:rPr>
          <w:rStyle w:val="AbsatzStandardschriftart"/>
          <w:rFonts w:cs="Arial" w:ascii="Arial" w:hAnsi="Arial"/>
          <w:spacing w:val="-1"/>
        </w:rPr>
        <w:t>the</w:t>
      </w:r>
      <w:r>
        <w:rPr>
          <w:rStyle w:val="AbsatzStandardschriftart"/>
          <w:rFonts w:cs="Arial" w:ascii="Arial" w:hAnsi="Arial"/>
          <w:spacing w:val="31"/>
        </w:rPr>
        <w:t xml:space="preserve"> </w:t>
      </w:r>
      <w:r>
        <w:rPr>
          <w:rStyle w:val="AbsatzStandardschriftart"/>
          <w:rFonts w:cs="Arial" w:ascii="Arial" w:hAnsi="Arial"/>
          <w:b/>
          <w:spacing w:val="-1"/>
        </w:rPr>
        <w:t>wait_for_activation</w:t>
      </w:r>
      <w:r>
        <w:rPr>
          <w:rStyle w:val="AbsatzStandardschriftart"/>
          <w:rFonts w:cs="Arial" w:ascii="Arial" w:hAnsi="Arial"/>
          <w:spacing w:val="-1"/>
        </w:rPr>
        <w:t>()</w:t>
      </w:r>
      <w:r>
        <w:rPr>
          <w:rStyle w:val="AbsatzStandardschriftart"/>
          <w:rFonts w:cs="Arial" w:ascii="Arial" w:hAnsi="Arial"/>
          <w:spacing w:val="25"/>
        </w:rPr>
        <w:t xml:space="preserve"> </w:t>
      </w:r>
      <w:r>
        <w:rPr>
          <w:rStyle w:val="AbsatzStandardschriftart"/>
          <w:rFonts w:cs="Arial" w:ascii="Arial" w:hAnsi="Arial"/>
          <w:spacing w:val="-1"/>
        </w:rPr>
        <w:t>until</w:t>
      </w:r>
      <w:r>
        <w:rPr>
          <w:rStyle w:val="AbsatzStandardschriftart"/>
          <w:rFonts w:cs="Arial" w:ascii="Arial" w:hAnsi="Arial"/>
          <w:spacing w:val="51"/>
          <w:w w:val="99"/>
        </w:rPr>
        <w:t xml:space="preserve"> </w:t>
      </w:r>
      <w:r>
        <w:rPr>
          <w:rStyle w:val="AbsatzStandardschriftart"/>
          <w:rFonts w:cs="Arial" w:ascii="Arial" w:hAnsi="Arial"/>
          <w:spacing w:val="-1"/>
        </w:rPr>
        <w:t>a</w:t>
      </w:r>
      <w:r>
        <w:rPr>
          <w:rStyle w:val="AbsatzStandardschriftart"/>
          <w:rFonts w:cs="Arial" w:ascii="Arial" w:hAnsi="Arial"/>
          <w:spacing w:val="-5"/>
        </w:rPr>
        <w:t xml:space="preserve"> </w:t>
      </w:r>
      <w:r>
        <w:rPr>
          <w:rStyle w:val="AbsatzStandardschriftart"/>
          <w:rFonts w:cs="Arial" w:ascii="Arial" w:hAnsi="Arial"/>
          <w:b/>
          <w:spacing w:val="-1"/>
        </w:rPr>
        <w:t>ptask_activate</w:t>
      </w:r>
      <w:r>
        <w:rPr>
          <w:rStyle w:val="AbsatzStandardschriftart"/>
          <w:rFonts w:cs="Arial" w:ascii="Arial" w:hAnsi="Arial"/>
          <w:spacing w:val="-1"/>
        </w:rPr>
        <w:t>()</w:t>
      </w:r>
      <w:r>
        <w:rPr>
          <w:rStyle w:val="AbsatzStandardschriftart"/>
          <w:rFonts w:cs="Arial" w:ascii="Arial" w:hAnsi="Arial"/>
          <w:spacing w:val="-5"/>
        </w:rPr>
        <w:t xml:space="preserve"> </w:t>
      </w:r>
      <w:r>
        <w:rPr>
          <w:rStyle w:val="AbsatzStandardschriftart"/>
          <w:rFonts w:cs="Arial" w:ascii="Arial" w:hAnsi="Arial"/>
          <w:spacing w:val="-1"/>
        </w:rPr>
        <w:t>is</w:t>
      </w:r>
      <w:r>
        <w:rPr>
          <w:rStyle w:val="AbsatzStandardschriftart"/>
          <w:rFonts w:cs="Arial" w:ascii="Arial" w:hAnsi="Arial"/>
          <w:spacing w:val="-6"/>
        </w:rPr>
        <w:t xml:space="preserve"> </w:t>
      </w:r>
      <w:r>
        <w:rPr>
          <w:rStyle w:val="AbsatzStandardschriftart"/>
          <w:rFonts w:cs="Arial" w:ascii="Arial" w:hAnsi="Arial"/>
          <w:spacing w:val="-1"/>
        </w:rPr>
        <w:t>invoked</w:t>
      </w:r>
      <w:r>
        <w:rPr>
          <w:rStyle w:val="AbsatzStandardschriftart"/>
          <w:rFonts w:cs="Arial" w:ascii="Arial" w:hAnsi="Arial"/>
          <w:spacing w:val="-6"/>
        </w:rPr>
        <w:t xml:space="preserve"> </w:t>
      </w:r>
      <w:r>
        <w:rPr>
          <w:rStyle w:val="AbsatzStandardschriftart"/>
          <w:rFonts w:cs="Arial" w:ascii="Arial" w:hAnsi="Arial"/>
          <w:spacing w:val="-1"/>
        </w:rPr>
        <w:t>by</w:t>
      </w:r>
      <w:r>
        <w:rPr>
          <w:rStyle w:val="AbsatzStandardschriftart"/>
          <w:rFonts w:cs="Arial" w:ascii="Arial" w:hAnsi="Arial"/>
          <w:spacing w:val="-5"/>
        </w:rPr>
        <w:t xml:space="preserve"> </w:t>
      </w:r>
      <w:r>
        <w:rPr>
          <w:rStyle w:val="AbsatzStandardschriftart"/>
          <w:rFonts w:cs="Arial" w:ascii="Arial" w:hAnsi="Arial"/>
          <w:spacing w:val="-1"/>
        </w:rPr>
        <w:t>another</w:t>
      </w:r>
      <w:r>
        <w:rPr>
          <w:rStyle w:val="AbsatzStandardschriftart"/>
          <w:rFonts w:cs="Arial" w:ascii="Arial" w:hAnsi="Arial"/>
          <w:spacing w:val="-6"/>
        </w:rPr>
        <w:t xml:space="preserve"> </w:t>
      </w:r>
      <w:r>
        <w:rPr>
          <w:rStyle w:val="AbsatzStandardschriftart"/>
          <w:rFonts w:cs="Arial" w:ascii="Arial" w:hAnsi="Arial"/>
          <w:spacing w:val="-1"/>
        </w:rPr>
        <w:t>task.</w:t>
      </w:r>
    </w:p>
    <w:p>
      <w:pPr>
        <w:pStyle w:val="Standard"/>
        <w:spacing w:before="120" w:after="0"/>
        <w:jc w:val="both"/>
        <w:rPr/>
      </w:pPr>
      <w:r>
        <w:rPr>
          <w:rFonts w:eastAsia="DejaVu Sans" w:cs="Arial" w:ascii="Arial" w:hAnsi="Arial"/>
        </w:rPr>
        <w:t>If task creation cannot be performed or an error occurs, the function returns the value -1.</w:t>
      </w:r>
    </w:p>
    <w:p>
      <w:pPr>
        <w:pStyle w:val="Standard"/>
        <w:spacing w:before="120" w:after="0"/>
        <w:jc w:val="both"/>
        <w:rPr>
          <w:rFonts w:ascii="Arial" w:hAnsi="Arial" w:eastAsia="DejaVu Sans" w:cs="Arial"/>
          <w:i w:val="false"/>
          <w:i w:val="false"/>
          <w:iCs w:val="false"/>
        </w:rPr>
      </w:pPr>
      <w:r>
        <w:rPr>
          <w:rFonts w:eastAsia="DejaVu Sans" w:cs="Arial" w:ascii="Arial" w:hAnsi="Arial"/>
          <w:i w:val="false"/>
          <w:iCs w:val="false"/>
        </w:rPr>
        <w:t xml:space="preserve">In the current version of Linux (4.4), there is no way to create a task so that it is immediately scheduled by SCHED_DEADLINE: the only possibility is to create the task with some other scheduler (for example: SCHED_OTHER), and then modify its scheduling parameters once the task has been created. </w:t>
      </w:r>
    </w:p>
    <w:p>
      <w:pPr>
        <w:pStyle w:val="Standard"/>
        <w:spacing w:before="120" w:after="0"/>
        <w:jc w:val="both"/>
        <w:rPr>
          <w:rFonts w:ascii="Arial" w:hAnsi="Arial" w:eastAsia="DejaVu Sans" w:cs="Arial"/>
        </w:rPr>
      </w:pPr>
      <w:r>
        <w:rPr>
          <w:rFonts w:eastAsia="DejaVu Sans" w:cs="Arial" w:ascii="Arial" w:hAnsi="Arial"/>
          <w:i w:val="false"/>
          <w:iCs w:val="false"/>
        </w:rPr>
        <w:t xml:space="preserve">Since ptask uses the Linux API, function ptask_create_edf() will create the task in SCHED_OTHER; when the task starts executing, it will change its scheduling parameters to SCHED_DEADLINE. Therefore, it is recommended to leave the possibility for the task to get a chance to execute and go into SCHED_DEADLINE during the initialization phase, for example by setting its activation flag to DEFERRED, and the activate the task with a certain offset in the future. </w:t>
      </w:r>
    </w:p>
    <w:p>
      <w:pPr>
        <w:pStyle w:val="Standard"/>
        <w:spacing w:before="120" w:after="0"/>
        <w:jc w:val="both"/>
        <w:rPr>
          <w:rFonts w:ascii="Arial" w:hAnsi="Arial" w:eastAsia="DejaVu Sans" w:cs="Arial"/>
        </w:rPr>
      </w:pPr>
      <w:r>
        <w:rPr>
          <w:rFonts w:eastAsia="DejaVu Sans" w:cs="Arial" w:ascii="Arial" w:hAnsi="Arial"/>
          <w:i w:val="false"/>
          <w:iCs w:val="false"/>
        </w:rPr>
        <w:t xml:space="preserve">Also, if the SCHED_DEADLINE parameters cannot be set, the user will not receive any error at the time of task creation, but the error will be communicated later when the task effectively tries to set its scheduling parameters. </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ptask_activate</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tid);</w:t>
      </w:r>
    </w:p>
    <w:p>
      <w:pPr>
        <w:pStyle w:val="Standard"/>
        <w:jc w:val="both"/>
        <w:rPr/>
      </w:pPr>
      <w:r>
        <w:rPr>
          <w:rFonts w:eastAsia="DejaVu Sans" w:cs="Arial" w:ascii="Arial" w:hAnsi="Arial"/>
        </w:rPr>
        <w:t xml:space="preserve">Activates the task with index </w:t>
      </w:r>
      <w:r>
        <w:rPr>
          <w:rFonts w:eastAsia="DejaVu Sans" w:cs="Courier New" w:ascii="Courier New" w:hAnsi="Courier New"/>
        </w:rPr>
        <w:t>tid</w:t>
      </w:r>
      <w:r>
        <w:rPr>
          <w:rFonts w:eastAsia="DejaVu Sans" w:cs="Arial" w:ascii="Arial" w:hAnsi="Arial"/>
        </w:rPr>
        <w:t>.</w:t>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ptask_activate_at</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tid, </w:t>
      </w:r>
      <w:r>
        <w:rPr>
          <w:rStyle w:val="AbsatzStandardschriftart"/>
          <w:rFonts w:cs="Courier New" w:ascii="Courier New" w:hAnsi="Courier New"/>
          <w:spacing w:val="-1"/>
        </w:rPr>
        <w:t>ptime</w:t>
      </w:r>
      <w:r>
        <w:rPr>
          <w:rStyle w:val="AbsatzStandardschriftart"/>
          <w:rFonts w:cs="Courier New" w:ascii="Courier New" w:hAnsi="Courier New"/>
          <w:b w:val="false"/>
          <w:spacing w:val="-1"/>
        </w:rPr>
        <w:t xml:space="preserve"> t);</w:t>
      </w:r>
    </w:p>
    <w:p>
      <w:pPr>
        <w:pStyle w:val="Standard"/>
        <w:jc w:val="both"/>
        <w:rPr/>
      </w:pPr>
      <w:r>
        <w:rPr>
          <w:rFonts w:eastAsia="DejaVu Sans" w:cs="Arial" w:ascii="Arial" w:hAnsi="Arial"/>
        </w:rPr>
        <w:t xml:space="preserve">Activates the task with index </w:t>
      </w:r>
      <w:r>
        <w:rPr>
          <w:rFonts w:eastAsia="DejaVu Sans" w:cs="Courier New" w:ascii="Courier New" w:hAnsi="Courier New"/>
        </w:rPr>
        <w:t>tid</w:t>
      </w:r>
      <w:r>
        <w:rPr>
          <w:rFonts w:eastAsia="DejaVu Sans" w:cs="Arial" w:ascii="Arial" w:hAnsi="Arial"/>
        </w:rPr>
        <w:t xml:space="preserve"> at the absolute time </w:t>
      </w:r>
      <w:r>
        <w:rPr>
          <w:rFonts w:eastAsia="DejaVu Sans" w:cs="Courier New" w:ascii="Courier New" w:hAnsi="Courier New"/>
        </w:rPr>
        <w:t>t</w:t>
      </w:r>
      <w:r>
        <w:rPr>
          <w:rFonts w:eastAsia="DejaVu Sans" w:cs="Arial" w:ascii="Arial" w:hAnsi="Arial"/>
        </w:rPr>
        <w:t xml:space="preserve">. If </w:t>
      </w:r>
      <w:r>
        <w:rPr>
          <w:rFonts w:eastAsia="DejaVu Sans" w:cs="Courier New" w:ascii="Courier New" w:hAnsi="Courier New"/>
        </w:rPr>
        <w:t>t</w:t>
      </w:r>
      <w:r>
        <w:rPr>
          <w:rFonts w:eastAsia="DejaVu Sans" w:cs="Arial" w:ascii="Arial" w:hAnsi="Arial"/>
        </w:rPr>
        <w:t xml:space="preserve"> has already passed, the task is immediately activated.</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ptask_wait_for_period</w:t>
      </w:r>
      <w:r>
        <w:rPr>
          <w:rStyle w:val="AbsatzStandardschriftart"/>
          <w:rFonts w:cs="Courier New" w:ascii="Courier New" w:hAnsi="Courier New"/>
          <w:b w:val="false"/>
          <w:spacing w:val="-1"/>
        </w:rPr>
        <w:t>();</w:t>
      </w:r>
    </w:p>
    <w:p>
      <w:pPr>
        <w:pStyle w:val="Standard"/>
        <w:jc w:val="both"/>
        <w:rPr/>
      </w:pPr>
      <w:r>
        <w:rPr>
          <w:rFonts w:eastAsia="DejaVu Sans" w:cs="Arial" w:ascii="Arial" w:hAnsi="Arial"/>
        </w:rPr>
        <w:t>It suspends the calling task until the beginning of its next period. The typical usage of this call in a task body is shown in Figure 1.</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 ptask_wait_for_activation</w:t>
      </w:r>
      <w:r>
        <w:rPr>
          <w:rStyle w:val="AbsatzStandardschriftart"/>
          <w:rFonts w:cs="Courier New" w:ascii="Courier New" w:hAnsi="Courier New"/>
          <w:b w:val="false"/>
          <w:spacing w:val="-1"/>
        </w:rPr>
        <w:t>();</w:t>
      </w:r>
    </w:p>
    <w:p>
      <w:pPr>
        <w:pStyle w:val="Standard"/>
        <w:jc w:val="both"/>
        <w:rPr/>
      </w:pPr>
      <w:r>
        <w:rPr>
          <w:rFonts w:eastAsia="DejaVu Sans" w:cs="Arial" w:ascii="Arial" w:hAnsi="Arial"/>
        </w:rPr>
        <w:t>It suspends the calling task until an explicit activation is invoked by another task. The typical usage of this call in a task body is shown in Figure 2.</w:t>
      </w:r>
    </w:p>
    <w:p>
      <w:pPr>
        <w:pStyle w:val="Standard"/>
        <w:jc w:val="both"/>
        <w:rPr>
          <w:rFonts w:ascii="Arial" w:hAnsi="Arial" w:eastAsia="DejaVu Sans" w:cs="Arial"/>
        </w:rPr>
      </w:pPr>
      <w:r>
        <w:rPr>
          <w:rFonts w:eastAsia="DejaVu Sans" w:cs="Arial" w:ascii="Arial" w:hAnsi="Arial"/>
        </w:rPr>
      </w:r>
    </w:p>
    <w:tbl>
      <w:tblPr>
        <w:tblStyle w:val="Grigliatabella"/>
        <w:tblW w:w="7474" w:type="dxa"/>
        <w:jc w:val="center"/>
        <w:tblInd w:w="0" w:type="dxa"/>
        <w:tblCellMar>
          <w:top w:w="0" w:type="dxa"/>
          <w:left w:w="108" w:type="dxa"/>
          <w:bottom w:w="0" w:type="dxa"/>
          <w:right w:w="108" w:type="dxa"/>
        </w:tblCellMar>
        <w:tblLook w:val="04a0" w:noVBand="1" w:noHBand="0" w:firstRow="1" w:lastRow="0" w:firstColumn="1" w:lastColumn="0"/>
      </w:tblPr>
      <w:tblGrid>
        <w:gridCol w:w="7474"/>
      </w:tblGrid>
      <w:tr>
        <w:trPr/>
        <w:tc>
          <w:tcPr>
            <w:tcW w:w="7474" w:type="dxa"/>
            <w:tcBorders/>
            <w:shd w:fill="auto" w:val="clear"/>
            <w:tcMar>
              <w:left w:w="108" w:type="dxa"/>
            </w:tcMar>
          </w:tcPr>
          <w:p>
            <w:pPr>
              <w:pStyle w:val="Standard"/>
              <w:tabs>
                <w:tab w:val="left" w:pos="1082" w:leader="none"/>
                <w:tab w:val="left" w:pos="225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b/>
              </w:rPr>
              <w:t>ptask</w:t>
            </w:r>
            <w:r>
              <w:rPr>
                <w:rFonts w:eastAsia="DejaVu Sans" w:cs="Courier New" w:ascii="Courier New" w:hAnsi="Courier New"/>
              </w:rPr>
              <w:tab/>
              <w:t>my_periodic_task()</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b/>
              </w:rPr>
              <w:t>int</w:t>
            </w:r>
            <w:r>
              <w:rPr>
                <w:rFonts w:eastAsia="DejaVu Sans" w:cs="Courier New" w:ascii="Courier New" w:hAnsi="Courier New"/>
              </w:rPr>
              <w:tab/>
              <w:t>i;</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 xml:space="preserve">i = </w:t>
            </w:r>
            <w:r>
              <w:rPr>
                <w:rFonts w:eastAsia="DejaVu Sans" w:cs="Courier New" w:ascii="Courier New" w:hAnsi="Courier New"/>
                <w:b/>
              </w:rPr>
              <w:t>ptask_get_index</w:t>
            </w: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r>
            <w:r>
              <w:rPr>
                <w:rFonts w:eastAsia="DejaVu Sans" w:cs="Courier New" w:ascii="Courier New" w:hAnsi="Courier New"/>
                <w:b/>
              </w:rPr>
              <w:t>while</w:t>
            </w:r>
            <w:r>
              <w:rPr>
                <w:rFonts w:eastAsia="DejaVu Sans" w:cs="Courier New" w:ascii="Courier New" w:hAnsi="Courier New"/>
              </w:rPr>
              <w:t xml:space="preserve"> (1) {</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ab/>
              <w:t>&lt;do useful things as a function of i&gt;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ab/>
            </w:r>
            <w:r>
              <w:rPr>
                <w:rFonts w:eastAsia="DejaVu Sans" w:cs="Courier New" w:ascii="Courier New" w:hAnsi="Courier New"/>
                <w:b/>
              </w:rPr>
              <w:t>ptask_wait_for_period</w:t>
            </w: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w:t>
            </w:r>
          </w:p>
          <w:p>
            <w:pPr>
              <w:pStyle w:val="Standard"/>
              <w:jc w:val="both"/>
              <w:rPr>
                <w:rFonts w:ascii="Arial" w:hAnsi="Arial" w:eastAsia="DejaVu Sans" w:cs="Arial"/>
              </w:rPr>
            </w:pPr>
            <w:r>
              <w:rPr>
                <w:rFonts w:eastAsia="DejaVu Sans" w:cs="Arial" w:ascii="Arial" w:hAnsi="Arial"/>
              </w:rPr>
            </w:r>
          </w:p>
        </w:tc>
      </w:tr>
    </w:tbl>
    <w:p>
      <w:pPr>
        <w:pStyle w:val="Standard"/>
        <w:spacing w:before="120" w:after="120"/>
        <w:jc w:val="center"/>
        <w:rPr/>
      </w:pPr>
      <w:r>
        <w:rPr>
          <w:rFonts w:eastAsia="DejaVu Sans" w:cs="Arial" w:ascii="Arial" w:hAnsi="Arial"/>
        </w:rPr>
        <w:t>Figure 1: General structure of a periodic task.</w:t>
      </w:r>
    </w:p>
    <w:p>
      <w:pPr>
        <w:pStyle w:val="Standard"/>
        <w:jc w:val="both"/>
        <w:rPr>
          <w:rFonts w:ascii="Arial" w:hAnsi="Arial" w:eastAsia="DejaVu Sans" w:cs="Arial"/>
        </w:rPr>
      </w:pPr>
      <w:r>
        <w:rPr>
          <w:rFonts w:eastAsia="DejaVu Sans" w:cs="Arial" w:ascii="Arial" w:hAnsi="Arial"/>
        </w:rPr>
      </w:r>
    </w:p>
    <w:tbl>
      <w:tblPr>
        <w:tblStyle w:val="Grigliatabella"/>
        <w:tblW w:w="7474" w:type="dxa"/>
        <w:jc w:val="center"/>
        <w:tblInd w:w="0" w:type="dxa"/>
        <w:tblCellMar>
          <w:top w:w="0" w:type="dxa"/>
          <w:left w:w="108" w:type="dxa"/>
          <w:bottom w:w="0" w:type="dxa"/>
          <w:right w:w="108" w:type="dxa"/>
        </w:tblCellMar>
        <w:tblLook w:val="04a0" w:noVBand="1" w:noHBand="0" w:lastColumn="0" w:firstColumn="1" w:lastRow="0" w:firstRow="1"/>
      </w:tblPr>
      <w:tblGrid>
        <w:gridCol w:w="7474"/>
      </w:tblGrid>
      <w:tr>
        <w:trPr/>
        <w:tc>
          <w:tcPr>
            <w:tcW w:w="7474" w:type="dxa"/>
            <w:tcBorders/>
            <w:shd w:fill="auto" w:val="clear"/>
            <w:tcMar>
              <w:left w:w="108" w:type="dxa"/>
            </w:tcMar>
          </w:tcPr>
          <w:p>
            <w:pPr>
              <w:pStyle w:val="Standard"/>
              <w:tabs>
                <w:tab w:val="left" w:pos="1082" w:leader="none"/>
                <w:tab w:val="left" w:pos="225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b/>
              </w:rPr>
              <w:t>ptask</w:t>
            </w:r>
            <w:r>
              <w:rPr>
                <w:rFonts w:eastAsia="DejaVu Sans" w:cs="Courier New" w:ascii="Courier New" w:hAnsi="Courier New"/>
              </w:rPr>
              <w:tab/>
              <w:t>my_aperiodic_task()</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b/>
              </w:rPr>
              <w:t>int</w:t>
            </w:r>
            <w:r>
              <w:rPr>
                <w:rFonts w:eastAsia="DejaVu Sans" w:cs="Courier New" w:ascii="Courier New" w:hAnsi="Courier New"/>
              </w:rPr>
              <w:tab/>
              <w:t>i;</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 xml:space="preserve">i = </w:t>
            </w:r>
            <w:r>
              <w:rPr>
                <w:rFonts w:eastAsia="DejaVu Sans" w:cs="Courier New" w:ascii="Courier New" w:hAnsi="Courier New"/>
                <w:b/>
              </w:rPr>
              <w:t>ptask_get_index</w:t>
            </w: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r>
            <w:r>
              <w:rPr>
                <w:rFonts w:eastAsia="DejaVu Sans" w:cs="Courier New" w:ascii="Courier New" w:hAnsi="Courier New"/>
                <w:b/>
              </w:rPr>
              <w:t>ptask_wait_for_activation</w:t>
            </w: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r>
            <w:r>
              <w:rPr>
                <w:rFonts w:eastAsia="DejaVu Sans" w:cs="Courier New" w:ascii="Courier New" w:hAnsi="Courier New"/>
                <w:b/>
              </w:rPr>
              <w:t>while</w:t>
            </w:r>
            <w:r>
              <w:rPr>
                <w:rFonts w:eastAsia="DejaVu Sans" w:cs="Courier New" w:ascii="Courier New" w:hAnsi="Courier New"/>
              </w:rPr>
              <w:t xml:space="preserve"> (1) {</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ab/>
              <w:t>&lt;do useful things as a function of i&gt;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ab/>
            </w:r>
            <w:r>
              <w:rPr>
                <w:rFonts w:eastAsia="DejaVu Sans" w:cs="Courier New" w:ascii="Courier New" w:hAnsi="Courier New"/>
                <w:b/>
              </w:rPr>
              <w:t>ptask_wait_for_activation</w:t>
            </w: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w:t>
            </w:r>
          </w:p>
          <w:p>
            <w:pPr>
              <w:pStyle w:val="Standard"/>
              <w:jc w:val="both"/>
              <w:rPr>
                <w:rFonts w:ascii="Arial" w:hAnsi="Arial" w:eastAsia="DejaVu Sans" w:cs="Arial"/>
              </w:rPr>
            </w:pPr>
            <w:r>
              <w:rPr>
                <w:rFonts w:eastAsia="DejaVu Sans" w:cs="Arial" w:ascii="Arial" w:hAnsi="Arial"/>
              </w:rPr>
            </w:r>
          </w:p>
        </w:tc>
      </w:tr>
    </w:tbl>
    <w:p>
      <w:pPr>
        <w:pStyle w:val="Standard"/>
        <w:spacing w:before="120" w:after="120"/>
        <w:jc w:val="center"/>
        <w:rPr>
          <w:rFonts w:ascii="Arial" w:hAnsi="Arial" w:eastAsia="DejaVu Sans" w:cs="Arial"/>
        </w:rPr>
      </w:pPr>
      <w:r>
        <w:rPr>
          <w:rFonts w:eastAsia="DejaVu Sans" w:cs="Arial" w:ascii="Arial" w:hAnsi="Arial"/>
        </w:rPr>
        <w:t>Figure 2: General structure of an aperiodic task.</w:t>
      </w:r>
    </w:p>
    <w:p>
      <w:pPr>
        <w:pStyle w:val="Standard"/>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rPr>
      </w:r>
    </w:p>
    <w:p>
      <w:pPr>
        <w:pStyle w:val="Standard"/>
        <w:jc w:val="both"/>
        <w:rPr/>
      </w:pPr>
      <w:r>
        <w:rPr>
          <w:rFonts w:eastAsia="DejaVu Sans" w:cs="Arial" w:ascii="Arial" w:hAnsi="Arial"/>
        </w:rPr>
        <w:t>The example illustrated in Figure 3 shows how to define a periodic task that starts executing upon an explicit activation.</w:t>
      </w:r>
    </w:p>
    <w:p>
      <w:pPr>
        <w:pStyle w:val="Standard"/>
        <w:jc w:val="both"/>
        <w:rPr>
          <w:rFonts w:ascii="Arial" w:hAnsi="Arial" w:eastAsia="DejaVu Sans" w:cs="Arial"/>
        </w:rPr>
      </w:pPr>
      <w:r>
        <w:rPr>
          <w:rFonts w:eastAsia="DejaVu Sans" w:cs="Arial" w:ascii="Arial" w:hAnsi="Arial"/>
        </w:rPr>
      </w:r>
    </w:p>
    <w:tbl>
      <w:tblPr>
        <w:tblStyle w:val="Grigliatabella"/>
        <w:tblW w:w="7474" w:type="dxa"/>
        <w:jc w:val="center"/>
        <w:tblInd w:w="0" w:type="dxa"/>
        <w:tblCellMar>
          <w:top w:w="0" w:type="dxa"/>
          <w:left w:w="108" w:type="dxa"/>
          <w:bottom w:w="0" w:type="dxa"/>
          <w:right w:w="108" w:type="dxa"/>
        </w:tblCellMar>
        <w:tblLook w:val="04a0" w:noVBand="1" w:noHBand="0" w:lastColumn="0" w:firstColumn="1" w:lastRow="0" w:firstRow="1"/>
      </w:tblPr>
      <w:tblGrid>
        <w:gridCol w:w="7474"/>
      </w:tblGrid>
      <w:tr>
        <w:trPr/>
        <w:tc>
          <w:tcPr>
            <w:tcW w:w="7474" w:type="dxa"/>
            <w:tcBorders/>
            <w:shd w:fill="auto" w:val="clear"/>
            <w:tcMar>
              <w:left w:w="108" w:type="dxa"/>
            </w:tcMar>
          </w:tcPr>
          <w:p>
            <w:pPr>
              <w:pStyle w:val="Standard"/>
              <w:tabs>
                <w:tab w:val="left" w:pos="1082" w:leader="none"/>
                <w:tab w:val="left" w:pos="225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b/>
              </w:rPr>
              <w:t>ptask</w:t>
            </w:r>
            <w:r>
              <w:rPr>
                <w:rFonts w:eastAsia="DejaVu Sans" w:cs="Courier New" w:ascii="Courier New" w:hAnsi="Courier New"/>
              </w:rPr>
              <w:tab/>
              <w:t>activated_periodic_task()</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b/>
              </w:rPr>
              <w:t>int</w:t>
            </w:r>
            <w:r>
              <w:rPr>
                <w:rFonts w:eastAsia="DejaVu Sans" w:cs="Courier New" w:ascii="Courier New" w:hAnsi="Courier New"/>
              </w:rPr>
              <w:tab/>
              <w:t>i;</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 xml:space="preserve">i = </w:t>
            </w:r>
            <w:r>
              <w:rPr>
                <w:rFonts w:eastAsia="DejaVu Sans" w:cs="Courier New" w:ascii="Courier New" w:hAnsi="Courier New"/>
                <w:b/>
              </w:rPr>
              <w:t>ptask_get_index</w:t>
            </w: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r>
            <w:r>
              <w:rPr>
                <w:rFonts w:eastAsia="DejaVu Sans" w:cs="Courier New" w:ascii="Courier New" w:hAnsi="Courier New"/>
                <w:b/>
              </w:rPr>
              <w:t>ptask_wait_for_activation</w:t>
            </w: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r>
            <w:r>
              <w:rPr>
                <w:rFonts w:eastAsia="DejaVu Sans" w:cs="Courier New" w:ascii="Courier New" w:hAnsi="Courier New"/>
                <w:b/>
              </w:rPr>
              <w:t>while</w:t>
            </w:r>
            <w:r>
              <w:rPr>
                <w:rFonts w:eastAsia="DejaVu Sans" w:cs="Courier New" w:ascii="Courier New" w:hAnsi="Courier New"/>
              </w:rPr>
              <w:t xml:space="preserve"> (1) {</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ab/>
              <w:t>&lt;do useful things as a function of i&gt;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ab/>
            </w:r>
            <w:r>
              <w:rPr>
                <w:rFonts w:eastAsia="DejaVu Sans" w:cs="Courier New" w:ascii="Courier New" w:hAnsi="Courier New"/>
                <w:b/>
              </w:rPr>
              <w:t>ptask_wait_for_period</w:t>
            </w:r>
            <w:r>
              <w:rPr>
                <w:rFonts w:eastAsia="DejaVu Sans" w:cs="Courier New" w:ascii="Courier New" w:hAnsi="Courier New"/>
              </w:rPr>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ab/>
              <w:t>}</w:t>
            </w:r>
          </w:p>
          <w:p>
            <w:pPr>
              <w:pStyle w:val="Standard"/>
              <w:tabs>
                <w:tab w:val="left" w:pos="1082" w:leader="none"/>
                <w:tab w:val="left" w:pos="1932" w:leader="none"/>
              </w:tabs>
              <w:jc w:val="both"/>
              <w:rPr>
                <w:rFonts w:ascii="Courier New" w:hAnsi="Courier New" w:eastAsia="DejaVu Sans" w:cs="Courier New"/>
              </w:rPr>
            </w:pPr>
            <w:r>
              <w:rPr>
                <w:rFonts w:eastAsia="DejaVu Sans" w:cs="Courier New" w:ascii="Courier New" w:hAnsi="Courier New"/>
              </w:rPr>
              <w:t>}</w:t>
            </w:r>
          </w:p>
          <w:p>
            <w:pPr>
              <w:pStyle w:val="Standard"/>
              <w:jc w:val="both"/>
              <w:rPr>
                <w:rFonts w:ascii="Arial" w:hAnsi="Arial" w:eastAsia="DejaVu Sans" w:cs="Arial"/>
              </w:rPr>
            </w:pPr>
            <w:r>
              <w:rPr>
                <w:rFonts w:eastAsia="DejaVu Sans" w:cs="Arial" w:ascii="Arial" w:hAnsi="Arial"/>
              </w:rPr>
            </w:r>
          </w:p>
        </w:tc>
      </w:tr>
    </w:tbl>
    <w:p>
      <w:pPr>
        <w:pStyle w:val="Standard"/>
        <w:spacing w:before="120" w:after="120"/>
        <w:jc w:val="center"/>
        <w:rPr>
          <w:rFonts w:ascii="Arial" w:hAnsi="Arial" w:eastAsia="DejaVu Sans" w:cs="Arial"/>
        </w:rPr>
      </w:pPr>
      <w:r>
        <w:rPr>
          <w:rFonts w:eastAsia="DejaVu Sans" w:cs="Arial" w:ascii="Arial" w:hAnsi="Arial"/>
        </w:rPr>
        <w:t>Figure 3: General structure of a periodic task with an explicit activation.</w:t>
      </w:r>
    </w:p>
    <w:p>
      <w:pPr>
        <w:pStyle w:val="Standard"/>
        <w:jc w:val="both"/>
        <w:rPr>
          <w:rFonts w:ascii="Arial" w:hAnsi="Arial" w:eastAsia="DejaVu Sans" w:cs="Arial"/>
        </w:rPr>
      </w:pPr>
      <w:r>
        <w:rPr>
          <w:rFonts w:eastAsia="DejaVu Sans" w:cs="Arial" w:ascii="Arial" w:hAnsi="Arial"/>
        </w:rPr>
      </w:r>
    </w:p>
    <w:p>
      <w:pPr>
        <w:pStyle w:val="Standard"/>
        <w:jc w:val="both"/>
        <w:rPr/>
      </w:pPr>
      <w:r>
        <w:rPr>
          <w:rFonts w:eastAsia="DejaVu Sans" w:cs="Arial" w:ascii="Arial" w:hAnsi="Arial"/>
        </w:rPr>
        <w:t>The following functions are used to obtain and modify the parameters of a running task.</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ptask_get_index</w:t>
      </w:r>
      <w:r>
        <w:rPr>
          <w:rStyle w:val="AbsatzStandardschriftart"/>
          <w:rFonts w:cs="Courier New" w:ascii="Courier New" w:hAnsi="Courier New"/>
          <w:b w:val="false"/>
          <w:spacing w:val="-1"/>
        </w:rPr>
        <w:t>();</w:t>
      </w:r>
    </w:p>
    <w:p>
      <w:pPr>
        <w:pStyle w:val="Standard"/>
        <w:jc w:val="both"/>
        <w:rPr>
          <w:rFonts w:ascii="Arial" w:hAnsi="Arial" w:eastAsia="DejaVu Sans" w:cs="Arial"/>
        </w:rPr>
      </w:pPr>
      <w:r>
        <w:rPr>
          <w:rFonts w:eastAsia="DejaVu Sans" w:cs="Arial" w:ascii="Arial" w:hAnsi="Arial"/>
        </w:rPr>
        <w:t>Returns the index of the calling task.</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ptask_get_priority</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Standard"/>
        <w:jc w:val="both"/>
        <w:rPr>
          <w:rFonts w:ascii="Arial" w:hAnsi="Arial" w:eastAsia="DejaVu Sans" w:cs="Arial"/>
        </w:rPr>
      </w:pPr>
      <w:r>
        <w:rPr>
          <w:rFonts w:eastAsia="DejaVu Sans" w:cs="Arial" w:ascii="Arial" w:hAnsi="Arial"/>
        </w:rPr>
        <w:t>Returns the priority of the task with index i.</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ptask_set_priority</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prio);</w:t>
      </w:r>
    </w:p>
    <w:p>
      <w:pPr>
        <w:pStyle w:val="Standard"/>
        <w:jc w:val="both"/>
        <w:rPr>
          <w:rFonts w:ascii="Arial" w:hAnsi="Arial" w:eastAsia="DejaVu Sans" w:cs="Arial"/>
        </w:rPr>
      </w:pPr>
      <w:r>
        <w:rPr>
          <w:rFonts w:eastAsia="DejaVu Sans" w:cs="Arial" w:ascii="Arial" w:hAnsi="Arial"/>
        </w:rPr>
        <w:t xml:space="preserve">Sets the priority of the task with index i to the value specified by </w:t>
      </w:r>
      <w:r>
        <w:rPr>
          <w:rFonts w:eastAsia="DejaVu Sans" w:cs="Courier New" w:ascii="Courier New" w:hAnsi="Courier New"/>
        </w:rPr>
        <w:t>prio</w:t>
      </w:r>
      <w:r>
        <w:rPr>
          <w:rFonts w:eastAsia="DejaVu Sans" w:cs="Arial" w:ascii="Arial" w:hAnsi="Arial"/>
        </w:rPr>
        <w:t>, which must be a value between 1 (the lowest priority) and 99 (the highest priority).</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ptask_get_period</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Standard"/>
        <w:jc w:val="both"/>
        <w:rPr>
          <w:rFonts w:ascii="Arial" w:hAnsi="Arial" w:eastAsia="DejaVu Sans" w:cs="Arial"/>
        </w:rPr>
      </w:pPr>
      <w:r>
        <w:rPr>
          <w:rFonts w:eastAsia="DejaVu Sans" w:cs="Arial" w:ascii="Arial" w:hAnsi="Arial"/>
        </w:rPr>
        <w:t xml:space="preserve">Returns the period of the task with index </w:t>
      </w:r>
      <w:r>
        <w:rPr>
          <w:rFonts w:eastAsia="DejaVu Sans" w:cs="Courier New" w:ascii="Courier New" w:hAnsi="Courier New"/>
        </w:rPr>
        <w:t>i</w:t>
      </w:r>
      <w:r>
        <w:rPr>
          <w:rFonts w:eastAsia="DejaVu Sans" w:cs="Arial" w:ascii="Arial" w:hAnsi="Arial"/>
        </w:rPr>
        <w:t xml:space="preserve"> (in </w:t>
      </w:r>
      <w:r>
        <w:rPr>
          <w:rFonts w:eastAsia="DejaVu Sans" w:cs="Courier New" w:ascii="Courier New" w:hAnsi="Courier New"/>
        </w:rPr>
        <w:t>units</w:t>
      </w:r>
      <w:r>
        <w:rPr>
          <w:rFonts w:eastAsia="DejaVu Sans" w:cs="Arial" w:ascii="Arial" w:hAnsi="Arial"/>
        </w:rPr>
        <w:t>).</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ptask_set_period</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myper,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Standard"/>
        <w:jc w:val="both"/>
        <w:rPr>
          <w:rFonts w:ascii="Arial" w:hAnsi="Arial" w:eastAsia="DejaVu Sans" w:cs="Arial"/>
        </w:rPr>
      </w:pPr>
      <w:r>
        <w:rPr>
          <w:rFonts w:eastAsia="DejaVu Sans" w:cs="Arial" w:ascii="Arial" w:hAnsi="Arial"/>
        </w:rPr>
        <w:t xml:space="preserve">Sets the period of the task with index </w:t>
      </w:r>
      <w:r>
        <w:rPr>
          <w:rFonts w:eastAsia="DejaVu Sans" w:cs="Courier New" w:ascii="Courier New" w:hAnsi="Courier New"/>
        </w:rPr>
        <w:t>i</w:t>
      </w:r>
      <w:r>
        <w:rPr>
          <w:rFonts w:eastAsia="DejaVu Sans" w:cs="Arial" w:ascii="Arial" w:hAnsi="Arial"/>
        </w:rPr>
        <w:t xml:space="preserve"> to </w:t>
      </w:r>
      <w:r>
        <w:rPr>
          <w:rFonts w:eastAsia="DejaVu Sans" w:cs="Courier New" w:ascii="Courier New" w:hAnsi="Courier New"/>
        </w:rPr>
        <w:t>myper</w:t>
      </w:r>
      <w:r>
        <w:rPr>
          <w:rFonts w:eastAsia="DejaVu Sans" w:cs="Arial" w:ascii="Arial" w:hAnsi="Arial"/>
        </w:rPr>
        <w:t xml:space="preserve"> (in </w:t>
      </w:r>
      <w:r>
        <w:rPr>
          <w:rFonts w:eastAsia="DejaVu Sans" w:cs="Courier New" w:ascii="Courier New" w:hAnsi="Courier New"/>
        </w:rPr>
        <w:t>units</w:t>
      </w:r>
      <w:r>
        <w:rPr>
          <w:rFonts w:eastAsia="DejaVu Sans" w:cs="Arial" w:ascii="Arial" w:hAnsi="Arial"/>
        </w:rPr>
        <w:t>).</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ptime</w:t>
        <w:tab/>
        <w:t>ptask_get_deadline</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Standard"/>
        <w:jc w:val="both"/>
        <w:rPr>
          <w:rFonts w:ascii="Arial" w:hAnsi="Arial" w:eastAsia="DejaVu Sans" w:cs="Arial"/>
        </w:rPr>
      </w:pPr>
      <w:r>
        <w:rPr>
          <w:rFonts w:eastAsia="DejaVu Sans" w:cs="Arial" w:ascii="Arial" w:hAnsi="Arial"/>
        </w:rPr>
        <w:t xml:space="preserve">Returns the relative deadline of the task with index </w:t>
      </w:r>
      <w:r>
        <w:rPr>
          <w:rFonts w:eastAsia="DejaVu Sans" w:cs="Courier New" w:ascii="Courier New" w:hAnsi="Courier New"/>
        </w:rPr>
        <w:t>i</w:t>
      </w:r>
      <w:r>
        <w:rPr>
          <w:rFonts w:eastAsia="DejaVu Sans" w:cs="Arial" w:ascii="Arial" w:hAnsi="Arial"/>
        </w:rPr>
        <w:t xml:space="preserve"> (in </w:t>
      </w:r>
      <w:r>
        <w:rPr>
          <w:rFonts w:eastAsia="DejaVu Sans" w:cs="Courier New" w:ascii="Courier New" w:hAnsi="Courier New"/>
        </w:rPr>
        <w:t>units</w:t>
      </w:r>
      <w:r>
        <w:rPr>
          <w:rFonts w:eastAsia="DejaVu Sans" w:cs="Arial" w:ascii="Arial" w:hAnsi="Arial"/>
        </w:rPr>
        <w:t>).</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ptask_set_deadline</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mydline,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Standard"/>
        <w:jc w:val="both"/>
        <w:rPr/>
      </w:pPr>
      <w:r>
        <w:rPr>
          <w:rFonts w:eastAsia="DejaVu Sans" w:cs="Arial" w:ascii="Arial" w:hAnsi="Arial"/>
        </w:rPr>
        <w:t xml:space="preserve">Sets the relative deadline of the task with index </w:t>
      </w:r>
      <w:r>
        <w:rPr>
          <w:rFonts w:eastAsia="DejaVu Sans" w:cs="Courier New" w:ascii="Courier New" w:hAnsi="Courier New"/>
        </w:rPr>
        <w:t>i</w:t>
      </w:r>
      <w:r>
        <w:rPr>
          <w:rFonts w:eastAsia="DejaVu Sans" w:cs="Arial" w:ascii="Arial" w:hAnsi="Arial"/>
        </w:rPr>
        <w:t xml:space="preserve"> to </w:t>
      </w:r>
      <w:r>
        <w:rPr>
          <w:rFonts w:eastAsia="DejaVu Sans" w:cs="Courier New" w:ascii="Courier New" w:hAnsi="Courier New"/>
        </w:rPr>
        <w:t>mydline</w:t>
      </w:r>
      <w:r>
        <w:rPr>
          <w:rFonts w:eastAsia="DejaVu Sans" w:cs="Arial" w:ascii="Arial" w:hAnsi="Arial"/>
        </w:rPr>
        <w:t xml:space="preserve"> (in </w:t>
      </w:r>
      <w:r>
        <w:rPr>
          <w:rFonts w:eastAsia="DejaVu Sans" w:cs="Courier New" w:ascii="Courier New" w:hAnsi="Courier New"/>
        </w:rPr>
        <w:t>units</w:t>
      </w:r>
      <w:r>
        <w:rPr>
          <w:rFonts w:eastAsia="DejaVu Sans" w:cs="Arial" w:ascii="Arial" w:hAnsi="Arial"/>
        </w:rPr>
        <w:t>).</w:t>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ptask_deadline_miss</w:t>
      </w:r>
      <w:r>
        <w:rPr>
          <w:rStyle w:val="AbsatzStandardschriftart"/>
          <w:rFonts w:cs="Courier New" w:ascii="Courier New" w:hAnsi="Courier New"/>
          <w:b w:val="false"/>
          <w:spacing w:val="-1"/>
        </w:rPr>
        <w:t>();</w:t>
      </w:r>
    </w:p>
    <w:p>
      <w:pPr>
        <w:pStyle w:val="Standard"/>
        <w:jc w:val="both"/>
        <w:rPr>
          <w:rFonts w:ascii="Arial" w:hAnsi="Arial" w:eastAsia="DejaVu Sans" w:cs="Arial"/>
        </w:rPr>
      </w:pPr>
      <w:r>
        <w:rPr>
          <w:rFonts w:eastAsia="DejaVu Sans" w:cs="Arial" w:ascii="Arial" w:hAnsi="Arial"/>
        </w:rPr>
        <w:t>Returns 1 if the current time is greater than the absolute deadline of the current job, 0 otherwise.</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ptask_migrate_to</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core_id);</w:t>
      </w:r>
    </w:p>
    <w:p>
      <w:pPr>
        <w:pStyle w:val="Standard"/>
        <w:jc w:val="both"/>
        <w:rPr>
          <w:rFonts w:ascii="Arial" w:hAnsi="Arial" w:eastAsia="DejaVu Sans" w:cs="Arial"/>
        </w:rPr>
      </w:pPr>
      <w:r>
        <w:rPr>
          <w:rFonts w:eastAsia="DejaVu Sans" w:cs="Arial" w:ascii="Arial" w:hAnsi="Arial"/>
        </w:rPr>
        <w:t xml:space="preserve">Moves the task with index </w:t>
      </w:r>
      <w:r>
        <w:rPr>
          <w:rFonts w:eastAsia="DejaVu Sans" w:cs="Courier New" w:ascii="Courier New" w:hAnsi="Courier New"/>
        </w:rPr>
        <w:t>i</w:t>
      </w:r>
      <w:r>
        <w:rPr>
          <w:rFonts w:eastAsia="DejaVu Sans" w:cs="Arial" w:ascii="Arial" w:hAnsi="Arial"/>
        </w:rPr>
        <w:t xml:space="preserve"> to the core specified by </w:t>
      </w:r>
      <w:r>
        <w:rPr>
          <w:rFonts w:eastAsia="DejaVu Sans" w:cs="Courier New" w:ascii="Courier New" w:hAnsi="Courier New"/>
        </w:rPr>
        <w:t>core_id</w:t>
      </w:r>
      <w:r>
        <w:rPr>
          <w:rFonts w:eastAsia="DejaVu Sans" w:cs="Arial" w:ascii="Arial" w:hAnsi="Arial"/>
        </w:rPr>
        <w:t>.</w:t>
      </w:r>
    </w:p>
    <w:p>
      <w:pPr>
        <w:pStyle w:val="Standard"/>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rPr>
        <w:t>More specific parameters can be passed to a task at creation time through the following structure:</w:t>
      </w:r>
    </w:p>
    <w:p>
      <w:pPr>
        <w:pStyle w:val="Standard"/>
        <w:jc w:val="both"/>
        <w:rPr>
          <w:rFonts w:ascii="Arial" w:hAnsi="Arial" w:eastAsia="DejaVu Sans" w:cs="Arial"/>
        </w:rPr>
      </w:pPr>
      <w:r>
        <w:rPr>
          <w:rFonts w:eastAsia="DejaVu Sans" w:cs="Arial" w:ascii="Arial" w:hAnsi="Arial"/>
        </w:rPr>
      </w:r>
    </w:p>
    <w:tbl>
      <w:tblPr>
        <w:tblStyle w:val="Grigliatabella"/>
        <w:tblW w:w="9322" w:type="dxa"/>
        <w:jc w:val="center"/>
        <w:tblInd w:w="0" w:type="dxa"/>
        <w:tblCellMar>
          <w:top w:w="0" w:type="dxa"/>
          <w:left w:w="108" w:type="dxa"/>
          <w:bottom w:w="0" w:type="dxa"/>
          <w:right w:w="108" w:type="dxa"/>
        </w:tblCellMar>
        <w:tblLook w:val="04a0" w:noVBand="1" w:noHBand="0" w:lastColumn="0" w:firstColumn="1" w:lastRow="0" w:firstRow="1"/>
      </w:tblPr>
      <w:tblGrid>
        <w:gridCol w:w="9322"/>
      </w:tblGrid>
      <w:tr>
        <w:trPr/>
        <w:tc>
          <w:tcPr>
            <w:tcW w:w="9322" w:type="dxa"/>
            <w:tcBorders/>
            <w:shd w:fill="auto" w:val="clear"/>
            <w:tcMar>
              <w:left w:w="108" w:type="dxa"/>
            </w:tcMar>
          </w:tcPr>
          <w:p>
            <w:pPr>
              <w:pStyle w:val="Standard"/>
              <w:tabs>
                <w:tab w:val="left" w:pos="871" w:leader="none"/>
                <w:tab w:val="left" w:pos="2005" w:leader="none"/>
                <w:tab w:val="left" w:pos="3969" w:leader="none"/>
                <w:tab w:val="left" w:pos="5691" w:leader="none"/>
              </w:tabs>
              <w:jc w:val="both"/>
              <w:rPr>
                <w:rFonts w:ascii="Arial" w:hAnsi="Arial" w:eastAsia="DejaVu Sans" w:cs="Arial"/>
              </w:rPr>
            </w:pPr>
            <w:r>
              <w:rPr>
                <w:rFonts w:eastAsia="DejaVu Sans" w:cs="Arial" w:ascii="Arial" w:hAnsi="Arial"/>
              </w:rPr>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typedef</w:t>
              <w:tab/>
              <w:t>struct {</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 xml:space="preserve">                 </w:t>
            </w:r>
            <w:r>
              <w:rPr>
                <w:rFonts w:cs="Arial"/>
              </w:rPr>
              <w:t>tspec             runtime;                // task budget (only for SCHED_DEADLINE)</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tspec</w:t>
              <w:tab/>
              <w:t>period;                  // task period (in ms)</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tspec</w:t>
              <w:tab/>
              <w:t>rdline;                   // relative deadline (in ms)</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int</w:t>
              <w:tab/>
              <w:t xml:space="preserve">priority;                // from 1 (low) to 99 (high) </w:t>
            </w:r>
            <w:r>
              <w:rPr>
                <w:rFonts w:cs="Arial"/>
              </w:rPr>
              <w:t>(not used in SCHED_DEADLINE)</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int</w:t>
              <w:tab/>
              <w:t>processor;           // processor where task should be allocated</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int</w:t>
              <w:tab/>
              <w:t>act_flag;               // activation flag (NOW, DEFERRED)</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int</w:t>
              <w:tab/>
              <w:t>measure_flag;     // enable/disable exec. time measurements</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void</w:t>
              <w:tab/>
              <w:t>*arg;                     // pointer to a task argument</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rtmode_t</w:t>
              <w:tab/>
              <w:t>*modes;               // pointer to the mode handler</w:t>
            </w:r>
          </w:p>
          <w:p>
            <w:pPr>
              <w:pStyle w:val="Normal"/>
              <w:widowControl/>
              <w:tabs>
                <w:tab w:val="left" w:pos="871" w:leader="none"/>
                <w:tab w:val="left" w:pos="2005" w:leader="none"/>
                <w:tab w:val="left" w:pos="3969" w:leader="none"/>
                <w:tab w:val="left" w:pos="5691" w:leader="none"/>
              </w:tabs>
              <w:spacing w:lineRule="exact" w:line="320"/>
              <w:jc w:val="both"/>
              <w:textAlignment w:val="auto"/>
              <w:rPr>
                <w:rFonts w:ascii="Calibri" w:hAnsi="Calibri" w:cs="Arial" w:asciiTheme="minorHAnsi" w:hAnsiTheme="minorHAnsi"/>
              </w:rPr>
            </w:pPr>
            <w:r>
              <w:rPr>
                <w:rFonts w:cs="Arial"/>
              </w:rPr>
              <w:tab/>
              <w:t>int</w:t>
              <w:tab/>
              <w:t>mode_list[RTMODE_MAX_MODES];</w:t>
              <w:tab/>
              <w:t>// the maximum number of modes</w:t>
            </w:r>
          </w:p>
          <w:p>
            <w:pPr>
              <w:pStyle w:val="Normal"/>
              <w:widowControl/>
              <w:tabs>
                <w:tab w:val="left" w:pos="871" w:leader="none"/>
                <w:tab w:val="left" w:pos="2005" w:leader="none"/>
                <w:tab w:val="left" w:pos="3969" w:leader="none"/>
                <w:tab w:val="left" w:pos="5691" w:leader="none"/>
              </w:tabs>
              <w:spacing w:lineRule="exact" w:line="320"/>
              <w:jc w:val="both"/>
              <w:textAlignment w:val="auto"/>
              <w:rPr/>
            </w:pPr>
            <w:r>
              <w:rPr>
                <w:rFonts w:cs="Arial"/>
              </w:rPr>
              <w:tab/>
              <w:t>int</w:t>
              <w:tab/>
              <w:t>nmodes;              // num of modes in which the task is active</w:t>
            </w:r>
          </w:p>
          <w:p>
            <w:pPr>
              <w:pStyle w:val="Standard"/>
              <w:tabs>
                <w:tab w:val="left" w:pos="871" w:leader="none"/>
                <w:tab w:val="left" w:pos="2005" w:leader="none"/>
                <w:tab w:val="left" w:pos="3969" w:leader="none"/>
                <w:tab w:val="left" w:pos="5691" w:leader="none"/>
              </w:tabs>
              <w:spacing w:lineRule="exact" w:line="320"/>
              <w:jc w:val="both"/>
              <w:rPr>
                <w:rFonts w:ascii="Calibri" w:hAnsi="Calibri" w:eastAsia="DejaVu Sans" w:cs="Arial" w:asciiTheme="minorHAnsi" w:hAnsiTheme="minorHAnsi"/>
              </w:rPr>
            </w:pPr>
            <w:r>
              <w:rPr>
                <w:rFonts w:cs="Arial"/>
                <w:lang w:val="it-IT"/>
              </w:rPr>
              <w:t>} tpars;</w:t>
            </w:r>
          </w:p>
          <w:p>
            <w:pPr>
              <w:pStyle w:val="Standard"/>
              <w:tabs>
                <w:tab w:val="left" w:pos="871" w:leader="none"/>
                <w:tab w:val="left" w:pos="2005" w:leader="none"/>
                <w:tab w:val="left" w:pos="3969" w:leader="none"/>
                <w:tab w:val="left" w:pos="5691" w:leader="none"/>
              </w:tabs>
              <w:jc w:val="both"/>
              <w:rPr>
                <w:rFonts w:ascii="Arial" w:hAnsi="Arial" w:eastAsia="DejaVu Sans" w:cs="Arial"/>
              </w:rPr>
            </w:pPr>
            <w:r>
              <w:rPr>
                <w:rFonts w:eastAsia="DejaVu Sans" w:cs="Arial" w:ascii="Arial" w:hAnsi="Arial"/>
              </w:rPr>
            </w:r>
          </w:p>
        </w:tc>
      </w:tr>
    </w:tbl>
    <w:p>
      <w:pPr>
        <w:pStyle w:val="Standard"/>
        <w:jc w:val="both"/>
        <w:rPr>
          <w:rFonts w:ascii="Arial" w:hAnsi="Arial" w:eastAsia="DejaVu Sans" w:cs="Arial"/>
        </w:rPr>
      </w:pPr>
      <w:r>
        <w:rPr>
          <w:rFonts w:eastAsia="DejaVu Sans" w:cs="Arial" w:ascii="Arial" w:hAnsi="Arial"/>
        </w:rPr>
      </w:r>
    </w:p>
    <w:p>
      <w:pPr>
        <w:pStyle w:val="Standard"/>
        <w:rPr>
          <w:rFonts w:ascii="DejaVu Sans" w:hAnsi="DejaVu Sans" w:eastAsia="DejaVu Sans" w:cs="DejaVu Sans"/>
        </w:rPr>
      </w:pPr>
      <w:r>
        <w:rPr>
          <w:rFonts w:eastAsia="DejaVu Sans" w:cs="DejaVu Sans" w:ascii="DejaVu Sans" w:hAnsi="DejaVu Sans"/>
        </w:rPr>
      </w:r>
    </w:p>
    <w:p>
      <w:pPr>
        <w:pStyle w:val="Standard"/>
        <w:jc w:val="both"/>
        <w:rPr/>
      </w:pPr>
      <w:r>
        <w:rPr>
          <w:rFonts w:eastAsia="DejaVu Sans" w:cs="Arial" w:ascii="Arial" w:hAnsi="Arial"/>
        </w:rPr>
        <w:t>In particular:</w:t>
      </w:r>
    </w:p>
    <w:p>
      <w:pPr>
        <w:pStyle w:val="Standard"/>
        <w:jc w:val="both"/>
        <w:rPr/>
      </w:pPr>
      <w:r>
        <w:rPr>
          <w:rFonts w:eastAsia="DejaVu Sans" w:cs="Arial" w:ascii="Arial" w:hAnsi="Arial"/>
        </w:rPr>
        <w:t xml:space="preserve">     </w:t>
      </w:r>
      <w:r>
        <w:rPr>
          <w:rFonts w:eastAsia="DejaVu Sans" w:cs="Arial" w:ascii="Calibri" w:hAnsi="Calibri"/>
        </w:rPr>
        <w:t>runtime</w:t>
      </w:r>
      <w:r>
        <w:rPr>
          <w:rFonts w:eastAsia="DejaVu Sans" w:cs="Arial" w:ascii="Arial" w:hAnsi="Arial"/>
        </w:rPr>
        <w:tab/>
        <w:t xml:space="preserve">    specifies the budget of the task (only for SCHED_DEADLINE)</w:t>
      </w:r>
    </w:p>
    <w:p>
      <w:pPr>
        <w:pStyle w:val="Textkrper"/>
        <w:ind w:left="1701" w:hanging="1417"/>
        <w:jc w:val="both"/>
        <w:rPr>
          <w:rStyle w:val="AbsatzStandardschriftart"/>
          <w:rFonts w:ascii="Arial" w:hAnsi="Arial" w:cs="Arial"/>
          <w:spacing w:val="-1"/>
          <w:w w:val="95"/>
        </w:rPr>
      </w:pPr>
      <w:r>
        <w:rPr>
          <w:rStyle w:val="AbsatzStandardschriftart"/>
          <w:rFonts w:cs="Arial" w:ascii="Calibri" w:hAnsi="Calibri" w:asciiTheme="minorHAnsi" w:hAnsiTheme="minorHAnsi"/>
          <w:spacing w:val="-1"/>
          <w:w w:val="95"/>
        </w:rPr>
        <w:t>period</w:t>
      </w:r>
      <w:r>
        <w:rPr>
          <w:rStyle w:val="AbsatzStandardschriftart"/>
          <w:rFonts w:cs="Arial" w:ascii="Arial" w:hAnsi="Arial"/>
          <w:spacing w:val="-1"/>
          <w:w w:val="95"/>
        </w:rPr>
        <w:tab/>
        <w:t>specifies the task period in ms;</w:t>
      </w:r>
    </w:p>
    <w:p>
      <w:pPr>
        <w:pStyle w:val="Textkrper"/>
        <w:ind w:left="1701" w:hanging="1417"/>
        <w:jc w:val="both"/>
        <w:rPr>
          <w:rStyle w:val="AbsatzStandardschriftart"/>
          <w:rFonts w:ascii="Arial" w:hAnsi="Arial" w:cs="Arial"/>
          <w:spacing w:val="-1"/>
          <w:w w:val="95"/>
        </w:rPr>
      </w:pPr>
      <w:r>
        <w:rPr>
          <w:rStyle w:val="AbsatzStandardschriftart"/>
          <w:rFonts w:cs="Arial" w:ascii="Calibri" w:hAnsi="Calibri" w:asciiTheme="minorHAnsi" w:hAnsiTheme="minorHAnsi"/>
          <w:spacing w:val="-1"/>
          <w:w w:val="95"/>
        </w:rPr>
        <w:t>rdline</w:t>
      </w:r>
      <w:r>
        <w:rPr>
          <w:rStyle w:val="AbsatzStandardschriftart"/>
          <w:rFonts w:cs="Arial" w:ascii="Arial" w:hAnsi="Arial"/>
          <w:spacing w:val="-1"/>
          <w:w w:val="95"/>
        </w:rPr>
        <w:tab/>
        <w:t>specifies the task relative deadline in ms (by default it is set equal to period);</w:t>
      </w:r>
    </w:p>
    <w:p>
      <w:pPr>
        <w:pStyle w:val="Textkrper"/>
        <w:ind w:left="1701" w:hanging="1417"/>
        <w:jc w:val="both"/>
        <w:rPr/>
      </w:pPr>
      <w:r>
        <w:rPr>
          <w:rStyle w:val="AbsatzStandardschriftart"/>
          <w:rFonts w:cs="Arial" w:ascii="Calibri" w:hAnsi="Calibri" w:asciiTheme="minorHAnsi" w:hAnsiTheme="minorHAnsi"/>
          <w:spacing w:val="-1"/>
          <w:w w:val="95"/>
        </w:rPr>
        <w:t>priority</w:t>
      </w:r>
      <w:r>
        <w:rPr>
          <w:rStyle w:val="AbsatzStandardschriftart"/>
          <w:rFonts w:cs="Arial" w:ascii="Arial" w:hAnsi="Arial"/>
          <w:spacing w:val="-1"/>
          <w:w w:val="95"/>
        </w:rPr>
        <w:tab/>
        <w:t xml:space="preserve">specifies the task priority between 1 (low) and 99 (high); </w:t>
      </w:r>
      <w:r>
        <w:rPr>
          <w:rStyle w:val="AbsatzStandardschriftart"/>
          <w:rFonts w:cs="Arial" w:ascii="Arial" w:hAnsi="Arial"/>
          <w:spacing w:val="-1"/>
          <w:w w:val="95"/>
        </w:rPr>
        <w:t xml:space="preserve">this is only used for fixed priority scheduling (SCHED_FIFO and SCHED_RR); </w:t>
      </w:r>
    </w:p>
    <w:p>
      <w:pPr>
        <w:pStyle w:val="Textkrper"/>
        <w:ind w:left="1701" w:hanging="1417"/>
        <w:jc w:val="both"/>
        <w:rPr>
          <w:rStyle w:val="AbsatzStandardschriftart"/>
          <w:rFonts w:ascii="Arial" w:hAnsi="Arial" w:cs="Arial"/>
          <w:spacing w:val="-1"/>
          <w:w w:val="95"/>
        </w:rPr>
      </w:pPr>
      <w:r>
        <w:rPr>
          <w:rStyle w:val="AbsatzStandardschriftart"/>
          <w:rFonts w:cs="Arial" w:ascii="Calibri" w:hAnsi="Calibri" w:asciiTheme="minorHAnsi" w:hAnsiTheme="minorHAnsi"/>
          <w:spacing w:val="-1"/>
          <w:w w:val="95"/>
        </w:rPr>
        <w:t>processor</w:t>
      </w:r>
      <w:r>
        <w:rPr>
          <w:rStyle w:val="AbsatzStandardschriftart"/>
          <w:rFonts w:cs="Arial" w:ascii="Arial" w:hAnsi="Arial"/>
          <w:spacing w:val="-1"/>
          <w:w w:val="95"/>
        </w:rPr>
        <w:tab/>
        <w:t>specifies the processor where the task has to be allocated (default value is 0);</w:t>
      </w:r>
    </w:p>
    <w:p>
      <w:pPr>
        <w:pStyle w:val="Textkrper"/>
        <w:ind w:left="1701" w:hanging="1417"/>
        <w:jc w:val="both"/>
        <w:rPr>
          <w:rStyle w:val="AbsatzStandardschriftart"/>
          <w:rFonts w:ascii="Arial" w:hAnsi="Arial" w:cs="Arial"/>
          <w:spacing w:val="-1"/>
          <w:w w:val="95"/>
        </w:rPr>
      </w:pPr>
      <w:r>
        <w:rPr>
          <w:rStyle w:val="AbsatzStandardschriftart"/>
          <w:rFonts w:cs="Arial" w:ascii="Calibri" w:hAnsi="Calibri" w:asciiTheme="minorHAnsi" w:hAnsiTheme="minorHAnsi"/>
          <w:spacing w:val="-1"/>
          <w:w w:val="95"/>
        </w:rPr>
        <w:t>act_flag</w:t>
      </w:r>
      <w:r>
        <w:rPr>
          <w:rStyle w:val="AbsatzStandardschriftart"/>
          <w:rFonts w:cs="Arial" w:ascii="Arial" w:hAnsi="Arial"/>
          <w:spacing w:val="-1"/>
          <w:w w:val="95"/>
        </w:rPr>
        <w:tab/>
        <w:t xml:space="preserve">if set to NOW, the task is immediately activated, if set to DEFERRED (default value), the task will block on the </w:t>
      </w:r>
      <w:r>
        <w:rPr>
          <w:rStyle w:val="AbsatzStandardschriftart"/>
          <w:rFonts w:cs="Arial" w:ascii="Arial" w:hAnsi="Arial"/>
          <w:b/>
          <w:spacing w:val="-1"/>
          <w:w w:val="95"/>
        </w:rPr>
        <w:t>wait_for_activation</w:t>
      </w:r>
      <w:r>
        <w:rPr>
          <w:rStyle w:val="AbsatzStandardschriftart"/>
          <w:rFonts w:cs="Arial" w:ascii="Arial" w:hAnsi="Arial"/>
          <w:spacing w:val="-1"/>
          <w:w w:val="95"/>
        </w:rPr>
        <w:t xml:space="preserve">() until a </w:t>
      </w:r>
      <w:r>
        <w:rPr>
          <w:rStyle w:val="AbsatzStandardschriftart"/>
          <w:rFonts w:cs="Arial" w:ascii="Arial" w:hAnsi="Arial"/>
          <w:b/>
          <w:spacing w:val="-1"/>
          <w:w w:val="95"/>
        </w:rPr>
        <w:t>ptask_activate</w:t>
      </w:r>
      <w:r>
        <w:rPr>
          <w:rStyle w:val="AbsatzStandardschriftart"/>
          <w:rFonts w:cs="Arial" w:ascii="Arial" w:hAnsi="Arial"/>
          <w:spacing w:val="-1"/>
          <w:w w:val="95"/>
        </w:rPr>
        <w:t>() is invoked by another task;</w:t>
      </w:r>
    </w:p>
    <w:p>
      <w:pPr>
        <w:pStyle w:val="Textkrper"/>
        <w:ind w:left="1701" w:hanging="1417"/>
        <w:jc w:val="both"/>
        <w:rPr>
          <w:rStyle w:val="AbsatzStandardschriftart"/>
          <w:rFonts w:ascii="Arial" w:hAnsi="Arial" w:cs="Arial"/>
          <w:spacing w:val="-1"/>
          <w:w w:val="95"/>
        </w:rPr>
      </w:pPr>
      <w:r>
        <w:rPr>
          <w:rStyle w:val="AbsatzStandardschriftart"/>
          <w:rFonts w:cs="Arial" w:ascii="Calibri" w:hAnsi="Calibri" w:asciiTheme="minorHAnsi" w:hAnsiTheme="minorHAnsi"/>
          <w:spacing w:val="-1"/>
          <w:w w:val="95"/>
        </w:rPr>
        <w:t>measure_flag</w:t>
      </w:r>
      <w:r>
        <w:rPr>
          <w:rStyle w:val="AbsatzStandardschriftart"/>
          <w:rFonts w:cs="Arial" w:ascii="Arial" w:hAnsi="Arial"/>
          <w:spacing w:val="-1"/>
          <w:w w:val="95"/>
        </w:rPr>
        <w:tab/>
        <w:t>if set to a non-zero the library automatically profiles the execution time of the task;</w:t>
      </w:r>
    </w:p>
    <w:p>
      <w:pPr>
        <w:pStyle w:val="Textkrper"/>
        <w:ind w:left="1701" w:hanging="1417"/>
        <w:jc w:val="both"/>
        <w:rPr>
          <w:rStyle w:val="AbsatzStandardschriftart"/>
          <w:rFonts w:ascii="Arial" w:hAnsi="Arial" w:cs="Arial"/>
          <w:spacing w:val="-1"/>
          <w:w w:val="95"/>
        </w:rPr>
      </w:pPr>
      <w:r>
        <w:rPr>
          <w:rStyle w:val="AbsatzStandardschriftart"/>
          <w:rFonts w:cs="Arial" w:ascii="Calibri" w:hAnsi="Calibri" w:asciiTheme="minorHAnsi" w:hAnsiTheme="minorHAnsi"/>
          <w:spacing w:val="-1"/>
          <w:w w:val="95"/>
        </w:rPr>
        <w:t>arg</w:t>
      </w:r>
      <w:r>
        <w:rPr>
          <w:rStyle w:val="AbsatzStandardschriftart"/>
          <w:rFonts w:cs="Arial" w:ascii="Arial" w:hAnsi="Arial"/>
          <w:spacing w:val="-1"/>
          <w:w w:val="95"/>
        </w:rPr>
        <w:tab/>
        <w:t>pointer to a memory area used to pass arguments to the task; the structure and the content of such a memory are user-defined;</w:t>
      </w:r>
    </w:p>
    <w:p>
      <w:pPr>
        <w:pStyle w:val="Textkrper"/>
        <w:ind w:left="1701" w:hanging="1417"/>
        <w:jc w:val="both"/>
        <w:rPr>
          <w:rStyle w:val="AbsatzStandardschriftart"/>
          <w:rFonts w:ascii="Arial" w:hAnsi="Arial" w:cs="Arial"/>
          <w:spacing w:val="-1"/>
          <w:w w:val="95"/>
        </w:rPr>
      </w:pPr>
      <w:r>
        <w:rPr>
          <w:rStyle w:val="AbsatzStandardschriftart"/>
          <w:rFonts w:cs="Arial" w:ascii="Calibri" w:hAnsi="Calibri" w:asciiTheme="minorHAnsi" w:hAnsiTheme="minorHAnsi"/>
          <w:spacing w:val="-1"/>
          <w:w w:val="95"/>
        </w:rPr>
        <w:t>modes</w:t>
      </w:r>
      <w:r>
        <w:rPr>
          <w:rStyle w:val="AbsatzStandardschriftart"/>
          <w:rFonts w:cs="Arial" w:ascii="Arial" w:hAnsi="Arial"/>
          <w:spacing w:val="-1"/>
          <w:w w:val="95"/>
        </w:rPr>
        <w:tab/>
        <w:t>used to manage mode changes (see Section 5);</w:t>
      </w:r>
    </w:p>
    <w:p>
      <w:pPr>
        <w:pStyle w:val="Textkrper"/>
        <w:ind w:left="1701" w:hanging="1417"/>
        <w:jc w:val="both"/>
        <w:rPr>
          <w:rStyle w:val="AbsatzStandardschriftart"/>
          <w:rFonts w:ascii="Arial" w:hAnsi="Arial" w:cs="Arial"/>
          <w:spacing w:val="-1"/>
          <w:w w:val="95"/>
        </w:rPr>
      </w:pPr>
      <w:r>
        <w:rPr>
          <w:rStyle w:val="AbsatzStandardschriftart"/>
          <w:rFonts w:cs="Arial" w:ascii="Calibri" w:hAnsi="Calibri" w:asciiTheme="minorHAnsi" w:hAnsiTheme="minorHAnsi"/>
          <w:spacing w:val="-1"/>
          <w:w w:val="95"/>
        </w:rPr>
        <w:t>nmodes</w:t>
      </w:r>
      <w:r>
        <w:rPr>
          <w:rStyle w:val="AbsatzStandardschriftart"/>
          <w:rFonts w:cs="Arial" w:ascii="Arial" w:hAnsi="Arial"/>
          <w:spacing w:val="-1"/>
          <w:w w:val="95"/>
        </w:rPr>
        <w:tab/>
        <w:t>number of modes of the task;</w:t>
      </w:r>
    </w:p>
    <w:p>
      <w:pPr>
        <w:pStyle w:val="Textkrper"/>
        <w:ind w:left="1701" w:hanging="1417"/>
        <w:jc w:val="both"/>
        <w:rPr>
          <w:rStyle w:val="AbsatzStandardschriftart"/>
          <w:rFonts w:ascii="Arial" w:hAnsi="Arial" w:cs="Arial"/>
          <w:spacing w:val="-1"/>
          <w:w w:val="95"/>
        </w:rPr>
      </w:pPr>
      <w:r>
        <w:rPr>
          <w:rStyle w:val="AbsatzStandardschriftart"/>
          <w:rFonts w:cs="Arial" w:ascii="Calibri" w:hAnsi="Calibri" w:asciiTheme="minorHAnsi" w:hAnsiTheme="minorHAnsi"/>
          <w:spacing w:val="-1"/>
          <w:w w:val="95"/>
        </w:rPr>
        <w:t>mode_list</w:t>
      </w:r>
      <w:r>
        <w:rPr>
          <w:rStyle w:val="AbsatzStandardschriftart"/>
          <w:rFonts w:cs="Arial" w:ascii="Arial" w:hAnsi="Arial"/>
          <w:spacing w:val="-1"/>
          <w:w w:val="95"/>
        </w:rPr>
        <w:tab/>
        <w:t>list of task modes.</w:t>
      </w:r>
    </w:p>
    <w:p>
      <w:pPr>
        <w:pStyle w:val="Standard"/>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rPr>
      </w:r>
    </w:p>
    <w:p>
      <w:pPr>
        <w:pStyle w:val="Standard"/>
        <w:jc w:val="both"/>
        <w:rPr/>
      </w:pPr>
      <w:r>
        <w:rPr>
          <w:rFonts w:eastAsia="DejaVu Sans" w:cs="Arial" w:ascii="Arial" w:hAnsi="Arial"/>
        </w:rPr>
        <w:t>Such parameters can be set either directly or by using the following functions (for efficiency reasons, and following a common practice in C programming, these functions are actually implemented as macros).</w:t>
      </w:r>
    </w:p>
    <w:p>
      <w:pPr>
        <w:pStyle w:val="Standard"/>
        <w:jc w:val="both"/>
        <w:rPr>
          <w:rFonts w:ascii="Arial" w:hAnsi="Arial" w:eastAsia="DejaVu Sans" w:cs="Arial"/>
        </w:rPr>
      </w:pPr>
      <w:r>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spacing w:val="-1"/>
        </w:rPr>
      </w:pPr>
      <w:r>
        <w:rPr>
          <w:rStyle w:val="AbsatzStandardschriftart"/>
          <w:rFonts w:cs="Courier New" w:ascii="Courier New" w:hAnsi="Courier New"/>
          <w:spacing w:val="-1"/>
        </w:rPr>
        <w:t>void</w:t>
        <w:tab/>
        <w:t>ptask_param_init</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w:t>
      </w:r>
    </w:p>
    <w:p>
      <w:pPr>
        <w:pStyle w:val="Standard"/>
        <w:jc w:val="both"/>
        <w:rPr>
          <w:rFonts w:ascii="Arial" w:hAnsi="Arial" w:eastAsia="DejaVu Sans" w:cs="Arial"/>
        </w:rPr>
      </w:pPr>
      <w:r>
        <w:rPr>
          <w:rFonts w:eastAsia="DejaVu Sans" w:cs="Arial" w:ascii="Arial" w:hAnsi="Arial"/>
        </w:rPr>
        <w:t xml:space="preserve">Initializes the task parameters in the </w:t>
      </w:r>
      <w:r>
        <w:rPr>
          <w:rFonts w:eastAsia="DejaVu Sans" w:cs="Courier New" w:ascii="Courier New" w:hAnsi="Courier New"/>
        </w:rPr>
        <w:t>tp</w:t>
      </w:r>
      <w:r>
        <w:rPr>
          <w:rFonts w:eastAsia="DejaVu Sans" w:cs="Arial" w:ascii="Arial" w:hAnsi="Arial"/>
        </w:rPr>
        <w:t xml:space="preserve"> structure with the default values.</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ptask_param_period</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myper,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Standard"/>
        <w:jc w:val="both"/>
        <w:rPr>
          <w:rFonts w:ascii="Arial" w:hAnsi="Arial" w:eastAsia="DejaVu Sans" w:cs="Arial"/>
        </w:rPr>
      </w:pPr>
      <w:r>
        <w:rPr>
          <w:rFonts w:eastAsia="DejaVu Sans" w:cs="Arial" w:ascii="Arial" w:hAnsi="Arial"/>
        </w:rPr>
        <w:t xml:space="preserve">Initializes the task period in the </w:t>
      </w:r>
      <w:r>
        <w:rPr>
          <w:rFonts w:eastAsia="DejaVu Sans" w:cs="Courier New" w:ascii="Courier New" w:hAnsi="Courier New"/>
        </w:rPr>
        <w:t>tp</w:t>
      </w:r>
      <w:r>
        <w:rPr>
          <w:rFonts w:eastAsia="DejaVu Sans" w:cs="Arial" w:ascii="Arial" w:hAnsi="Arial"/>
        </w:rPr>
        <w:t xml:space="preserve"> structure with the value specified by </w:t>
      </w:r>
      <w:r>
        <w:rPr>
          <w:rFonts w:eastAsia="DejaVu Sans" w:cs="Courier New" w:ascii="Courier New" w:hAnsi="Courier New"/>
        </w:rPr>
        <w:t>myper</w:t>
      </w:r>
      <w:r>
        <w:rPr>
          <w:rFonts w:eastAsia="DejaVu Sans" w:cs="Arial" w:ascii="Arial" w:hAnsi="Arial"/>
        </w:rPr>
        <w:t xml:space="preserve"> expressed in given </w:t>
      </w:r>
      <w:r>
        <w:rPr>
          <w:rFonts w:eastAsia="DejaVu Sans" w:cs="Courier New" w:ascii="Courier New" w:hAnsi="Courier New"/>
        </w:rPr>
        <w:t>units</w:t>
      </w:r>
      <w:r>
        <w:rPr>
          <w:rFonts w:eastAsia="DejaVu Sans" w:cs="Arial" w:ascii="Arial" w:hAnsi="Arial"/>
        </w:rPr>
        <w:t xml:space="preserve"> (</w:t>
      </w:r>
      <w:r>
        <w:rPr>
          <w:rStyle w:val="AbsatzStandardschriftart"/>
          <w:rFonts w:cs="Arial" w:ascii="Arial" w:hAnsi="Arial"/>
          <w:spacing w:val="-1"/>
        </w:rPr>
        <w:t>SEC, MILLI, MICRO, or NANO</w:t>
      </w:r>
      <w:r>
        <w:rPr>
          <w:rFonts w:eastAsia="DejaVu Sans" w:cs="Arial" w:ascii="Arial" w:hAnsi="Arial"/>
        </w:rPr>
        <w:t>).</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ptask_param_deadline</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mydline,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units);</w:t>
      </w:r>
    </w:p>
    <w:p>
      <w:pPr>
        <w:pStyle w:val="Standard"/>
        <w:jc w:val="both"/>
        <w:rPr>
          <w:rFonts w:ascii="Arial" w:hAnsi="Arial" w:eastAsia="DejaVu Sans" w:cs="Arial"/>
        </w:rPr>
      </w:pPr>
      <w:r>
        <w:rPr>
          <w:rFonts w:eastAsia="DejaVu Sans" w:cs="Arial" w:ascii="Arial" w:hAnsi="Arial"/>
        </w:rPr>
        <w:t xml:space="preserve">Initializes the task relative deadline in the </w:t>
      </w:r>
      <w:r>
        <w:rPr>
          <w:rFonts w:eastAsia="DejaVu Sans" w:cs="Courier New" w:ascii="Courier New" w:hAnsi="Courier New"/>
        </w:rPr>
        <w:t>tp</w:t>
      </w:r>
      <w:r>
        <w:rPr>
          <w:rFonts w:eastAsia="DejaVu Sans" w:cs="Arial" w:ascii="Arial" w:hAnsi="Arial"/>
        </w:rPr>
        <w:t xml:space="preserve"> structure with the value specified by </w:t>
      </w:r>
      <w:r>
        <w:rPr>
          <w:rFonts w:eastAsia="DejaVu Sans" w:cs="Courier New" w:ascii="Courier New" w:hAnsi="Courier New"/>
        </w:rPr>
        <w:t>mydline</w:t>
      </w:r>
      <w:r>
        <w:rPr>
          <w:rFonts w:eastAsia="DejaVu Sans" w:cs="Arial" w:ascii="Arial" w:hAnsi="Arial"/>
        </w:rPr>
        <w:t xml:space="preserve"> expressed in given </w:t>
      </w:r>
      <w:r>
        <w:rPr>
          <w:rFonts w:eastAsia="DejaVu Sans" w:cs="Courier New" w:ascii="Courier New" w:hAnsi="Courier New"/>
        </w:rPr>
        <w:t>units</w:t>
      </w:r>
      <w:r>
        <w:rPr>
          <w:rFonts w:eastAsia="DejaVu Sans" w:cs="Arial" w:ascii="Arial" w:hAnsi="Arial"/>
        </w:rPr>
        <w:t xml:space="preserve"> (</w:t>
      </w:r>
      <w:r>
        <w:rPr>
          <w:rStyle w:val="AbsatzStandardschriftart"/>
          <w:rFonts w:cs="Arial" w:ascii="Arial" w:hAnsi="Arial"/>
          <w:spacing w:val="-1"/>
        </w:rPr>
        <w:t>SEC, MILLI, MICRO, or NANO</w:t>
      </w:r>
      <w:r>
        <w:rPr>
          <w:rFonts w:eastAsia="DejaVu Sans" w:cs="Arial" w:ascii="Arial" w:hAnsi="Arial"/>
        </w:rPr>
        <w:t>).</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ptask_param_priority</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myprio);</w:t>
      </w:r>
    </w:p>
    <w:p>
      <w:pPr>
        <w:pStyle w:val="Standard"/>
        <w:jc w:val="both"/>
        <w:rPr>
          <w:rFonts w:ascii="Arial" w:hAnsi="Arial" w:eastAsia="DejaVu Sans" w:cs="Arial"/>
        </w:rPr>
      </w:pPr>
      <w:r>
        <w:rPr>
          <w:rFonts w:eastAsia="DejaVu Sans" w:cs="Arial" w:ascii="Arial" w:hAnsi="Arial"/>
        </w:rPr>
        <w:t xml:space="preserve">Initializes the task priority in the </w:t>
      </w:r>
      <w:r>
        <w:rPr>
          <w:rFonts w:eastAsia="DejaVu Sans" w:cs="Courier New" w:ascii="Courier New" w:hAnsi="Courier New"/>
        </w:rPr>
        <w:t>tp</w:t>
      </w:r>
      <w:r>
        <w:rPr>
          <w:rFonts w:eastAsia="DejaVu Sans" w:cs="Arial" w:ascii="Arial" w:hAnsi="Arial"/>
        </w:rPr>
        <w:t xml:space="preserve"> structure with the value specified by </w:t>
      </w:r>
      <w:r>
        <w:rPr>
          <w:rFonts w:eastAsia="DejaVu Sans" w:cs="Courier New" w:ascii="Courier New" w:hAnsi="Courier New"/>
        </w:rPr>
        <w:t>myprio</w:t>
      </w:r>
      <w:r>
        <w:rPr>
          <w:rFonts w:eastAsia="DejaVu Sans" w:cs="Arial" w:ascii="Arial" w:hAnsi="Arial"/>
        </w:rPr>
        <w:t>, which must be a value between 1 (the lowest priority) and 99 (the highest priority).</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ptask_param_activation</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myact);</w:t>
      </w:r>
    </w:p>
    <w:p>
      <w:pPr>
        <w:pStyle w:val="Standard"/>
        <w:jc w:val="both"/>
        <w:rPr>
          <w:rFonts w:ascii="Arial" w:hAnsi="Arial" w:eastAsia="DejaVu Sans" w:cs="Arial"/>
        </w:rPr>
      </w:pPr>
      <w:r>
        <w:rPr>
          <w:rFonts w:eastAsia="DejaVu Sans" w:cs="Arial" w:ascii="Arial" w:hAnsi="Arial"/>
        </w:rPr>
        <w:t xml:space="preserve">Initializes the task activation mode in the </w:t>
      </w:r>
      <w:r>
        <w:rPr>
          <w:rFonts w:eastAsia="DejaVu Sans" w:cs="Courier New" w:ascii="Courier New" w:hAnsi="Courier New"/>
        </w:rPr>
        <w:t>tp</w:t>
      </w:r>
      <w:r>
        <w:rPr>
          <w:rFonts w:eastAsia="DejaVu Sans" w:cs="Arial" w:ascii="Arial" w:hAnsi="Arial"/>
        </w:rPr>
        <w:t xml:space="preserve"> structure with the value specified by </w:t>
      </w:r>
      <w:r>
        <w:rPr>
          <w:rFonts w:eastAsia="DejaVu Sans" w:cs="Courier New" w:ascii="Courier New" w:hAnsi="Courier New"/>
        </w:rPr>
        <w:t>myact</w:t>
      </w:r>
      <w:r>
        <w:rPr>
          <w:rFonts w:eastAsia="DejaVu Sans" w:cs="Arial" w:ascii="Arial" w:hAnsi="Arial"/>
        </w:rPr>
        <w:t xml:space="preserve">, which can be either NOW, for </w:t>
      </w:r>
      <w:r>
        <w:rPr>
          <w:rStyle w:val="AbsatzStandardschriftart"/>
          <w:rFonts w:cs="Arial" w:ascii="Arial" w:hAnsi="Arial"/>
          <w:spacing w:val="-1"/>
        </w:rPr>
        <w:t>immediately</w:t>
      </w:r>
      <w:r>
        <w:rPr>
          <w:rStyle w:val="AbsatzStandardschriftart"/>
          <w:rFonts w:cs="Arial" w:ascii="Arial" w:hAnsi="Arial"/>
          <w:spacing w:val="33"/>
        </w:rPr>
        <w:t xml:space="preserve"> </w:t>
      </w:r>
      <w:r>
        <w:rPr>
          <w:rStyle w:val="AbsatzStandardschriftart"/>
          <w:rFonts w:cs="Arial" w:ascii="Arial" w:hAnsi="Arial"/>
          <w:spacing w:val="-1"/>
        </w:rPr>
        <w:t>activation, or DEFERRED; in this case the</w:t>
      </w:r>
      <w:r>
        <w:rPr>
          <w:rStyle w:val="AbsatzStandardschriftart"/>
          <w:rFonts w:cs="Arial" w:ascii="Arial" w:hAnsi="Arial"/>
          <w:spacing w:val="27"/>
        </w:rPr>
        <w:t xml:space="preserve"> </w:t>
      </w:r>
      <w:r>
        <w:rPr>
          <w:rStyle w:val="AbsatzStandardschriftart"/>
          <w:rFonts w:cs="Arial" w:ascii="Arial" w:hAnsi="Arial"/>
          <w:spacing w:val="-1"/>
        </w:rPr>
        <w:t>task</w:t>
      </w:r>
      <w:r>
        <w:rPr>
          <w:rStyle w:val="AbsatzStandardschriftart"/>
          <w:rFonts w:cs="Arial" w:ascii="Arial" w:hAnsi="Arial"/>
          <w:spacing w:val="28"/>
        </w:rPr>
        <w:t xml:space="preserve"> </w:t>
      </w:r>
      <w:r>
        <w:rPr>
          <w:rStyle w:val="AbsatzStandardschriftart"/>
          <w:rFonts w:cs="Arial" w:ascii="Arial" w:hAnsi="Arial"/>
          <w:spacing w:val="-1"/>
        </w:rPr>
        <w:t>will</w:t>
      </w:r>
      <w:r>
        <w:rPr>
          <w:rStyle w:val="AbsatzStandardschriftart"/>
          <w:rFonts w:cs="Arial" w:ascii="Arial" w:hAnsi="Arial"/>
          <w:spacing w:val="25"/>
        </w:rPr>
        <w:t xml:space="preserve"> </w:t>
      </w:r>
      <w:r>
        <w:rPr>
          <w:rStyle w:val="AbsatzStandardschriftart"/>
          <w:rFonts w:cs="Arial" w:ascii="Arial" w:hAnsi="Arial"/>
          <w:spacing w:val="-1"/>
        </w:rPr>
        <w:t>block</w:t>
      </w:r>
      <w:r>
        <w:rPr>
          <w:rStyle w:val="AbsatzStandardschriftart"/>
          <w:rFonts w:cs="Arial" w:ascii="Arial" w:hAnsi="Arial"/>
          <w:spacing w:val="28"/>
        </w:rPr>
        <w:t xml:space="preserve"> </w:t>
      </w:r>
      <w:r>
        <w:rPr>
          <w:rStyle w:val="AbsatzStandardschriftart"/>
          <w:rFonts w:cs="Arial" w:ascii="Arial" w:hAnsi="Arial"/>
          <w:spacing w:val="-1"/>
        </w:rPr>
        <w:t>on</w:t>
      </w:r>
      <w:r>
        <w:rPr>
          <w:rStyle w:val="AbsatzStandardschriftart"/>
          <w:rFonts w:cs="Arial" w:ascii="Arial" w:hAnsi="Arial"/>
          <w:spacing w:val="26"/>
        </w:rPr>
        <w:t xml:space="preserve"> </w:t>
      </w:r>
      <w:r>
        <w:rPr>
          <w:rStyle w:val="AbsatzStandardschriftart"/>
          <w:rFonts w:cs="Arial" w:ascii="Arial" w:hAnsi="Arial"/>
          <w:spacing w:val="-1"/>
        </w:rPr>
        <w:t>the</w:t>
      </w:r>
      <w:r>
        <w:rPr>
          <w:rStyle w:val="AbsatzStandardschriftart"/>
          <w:rFonts w:cs="Arial" w:ascii="Arial" w:hAnsi="Arial"/>
          <w:spacing w:val="31"/>
        </w:rPr>
        <w:t xml:space="preserve"> </w:t>
      </w:r>
      <w:r>
        <w:rPr>
          <w:rStyle w:val="AbsatzStandardschriftart"/>
          <w:rFonts w:cs="Arial" w:ascii="Arial" w:hAnsi="Arial"/>
          <w:b/>
          <w:spacing w:val="-1"/>
        </w:rPr>
        <w:t>wait_for_activation</w:t>
      </w:r>
      <w:r>
        <w:rPr>
          <w:rStyle w:val="AbsatzStandardschriftart"/>
          <w:rFonts w:cs="Arial" w:ascii="Arial" w:hAnsi="Arial"/>
          <w:spacing w:val="-1"/>
        </w:rPr>
        <w:t>()</w:t>
      </w:r>
      <w:r>
        <w:rPr>
          <w:rStyle w:val="AbsatzStandardschriftart"/>
          <w:rFonts w:cs="Arial" w:ascii="Arial" w:hAnsi="Arial"/>
          <w:spacing w:val="25"/>
        </w:rPr>
        <w:t xml:space="preserve"> </w:t>
      </w:r>
      <w:r>
        <w:rPr>
          <w:rStyle w:val="AbsatzStandardschriftart"/>
          <w:rFonts w:cs="Arial" w:ascii="Arial" w:hAnsi="Arial"/>
          <w:spacing w:val="-1"/>
        </w:rPr>
        <w:t>until</w:t>
      </w:r>
      <w:r>
        <w:rPr>
          <w:rStyle w:val="AbsatzStandardschriftart"/>
          <w:rFonts w:cs="Arial" w:ascii="Arial" w:hAnsi="Arial"/>
          <w:spacing w:val="51"/>
          <w:w w:val="99"/>
        </w:rPr>
        <w:t xml:space="preserve"> </w:t>
      </w:r>
      <w:r>
        <w:rPr>
          <w:rStyle w:val="AbsatzStandardschriftart"/>
          <w:rFonts w:cs="Arial" w:ascii="Arial" w:hAnsi="Arial"/>
          <w:spacing w:val="-1"/>
        </w:rPr>
        <w:t>a</w:t>
      </w:r>
      <w:r>
        <w:rPr>
          <w:rStyle w:val="AbsatzStandardschriftart"/>
          <w:rFonts w:cs="Arial" w:ascii="Arial" w:hAnsi="Arial"/>
          <w:spacing w:val="-5"/>
        </w:rPr>
        <w:t xml:space="preserve"> </w:t>
      </w:r>
      <w:r>
        <w:rPr>
          <w:rStyle w:val="AbsatzStandardschriftart"/>
          <w:rFonts w:cs="Arial" w:ascii="Arial" w:hAnsi="Arial"/>
          <w:b/>
          <w:spacing w:val="-1"/>
        </w:rPr>
        <w:t>ptask_activate</w:t>
      </w:r>
      <w:r>
        <w:rPr>
          <w:rStyle w:val="AbsatzStandardschriftart"/>
          <w:rFonts w:cs="Arial" w:ascii="Arial" w:hAnsi="Arial"/>
          <w:spacing w:val="-1"/>
        </w:rPr>
        <w:t>()</w:t>
      </w:r>
      <w:r>
        <w:rPr>
          <w:rStyle w:val="AbsatzStandardschriftart"/>
          <w:rFonts w:cs="Arial" w:ascii="Arial" w:hAnsi="Arial"/>
          <w:spacing w:val="-5"/>
        </w:rPr>
        <w:t xml:space="preserve"> </w:t>
      </w:r>
      <w:r>
        <w:rPr>
          <w:rStyle w:val="AbsatzStandardschriftart"/>
          <w:rFonts w:cs="Arial" w:ascii="Arial" w:hAnsi="Arial"/>
          <w:spacing w:val="-1"/>
        </w:rPr>
        <w:t>is</w:t>
      </w:r>
      <w:r>
        <w:rPr>
          <w:rStyle w:val="AbsatzStandardschriftart"/>
          <w:rFonts w:cs="Arial" w:ascii="Arial" w:hAnsi="Arial"/>
          <w:spacing w:val="-6"/>
        </w:rPr>
        <w:t xml:space="preserve"> </w:t>
      </w:r>
      <w:r>
        <w:rPr>
          <w:rStyle w:val="AbsatzStandardschriftart"/>
          <w:rFonts w:cs="Arial" w:ascii="Arial" w:hAnsi="Arial"/>
          <w:spacing w:val="-1"/>
        </w:rPr>
        <w:t>invoked</w:t>
      </w:r>
      <w:r>
        <w:rPr>
          <w:rStyle w:val="AbsatzStandardschriftart"/>
          <w:rFonts w:cs="Arial" w:ascii="Arial" w:hAnsi="Arial"/>
          <w:spacing w:val="-6"/>
        </w:rPr>
        <w:t xml:space="preserve"> </w:t>
      </w:r>
      <w:r>
        <w:rPr>
          <w:rStyle w:val="AbsatzStandardschriftart"/>
          <w:rFonts w:cs="Arial" w:ascii="Arial" w:hAnsi="Arial"/>
          <w:spacing w:val="-1"/>
        </w:rPr>
        <w:t>by</w:t>
      </w:r>
      <w:r>
        <w:rPr>
          <w:rStyle w:val="AbsatzStandardschriftart"/>
          <w:rFonts w:cs="Arial" w:ascii="Arial" w:hAnsi="Arial"/>
          <w:spacing w:val="-5"/>
        </w:rPr>
        <w:t xml:space="preserve"> </w:t>
      </w:r>
      <w:r>
        <w:rPr>
          <w:rStyle w:val="AbsatzStandardschriftart"/>
          <w:rFonts w:cs="Arial" w:ascii="Arial" w:hAnsi="Arial"/>
          <w:spacing w:val="-1"/>
        </w:rPr>
        <w:t>another</w:t>
      </w:r>
      <w:r>
        <w:rPr>
          <w:rStyle w:val="AbsatzStandardschriftart"/>
          <w:rFonts w:cs="Arial" w:ascii="Arial" w:hAnsi="Arial"/>
          <w:spacing w:val="-6"/>
        </w:rPr>
        <w:t xml:space="preserve"> </w:t>
      </w:r>
      <w:r>
        <w:rPr>
          <w:rStyle w:val="AbsatzStandardschriftart"/>
          <w:rFonts w:cs="Arial" w:ascii="Arial" w:hAnsi="Arial"/>
          <w:spacing w:val="-1"/>
        </w:rPr>
        <w:t>task.</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ptask_param_processor</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proc_id);</w:t>
      </w:r>
    </w:p>
    <w:p>
      <w:pPr>
        <w:pStyle w:val="Standard"/>
        <w:jc w:val="both"/>
        <w:rPr>
          <w:rFonts w:ascii="Arial" w:hAnsi="Arial" w:eastAsia="DejaVu Sans" w:cs="Arial"/>
        </w:rPr>
      </w:pPr>
      <w:r>
        <w:rPr>
          <w:rFonts w:eastAsia="DejaVu Sans" w:cs="Arial" w:ascii="Arial" w:hAnsi="Arial"/>
        </w:rPr>
        <w:t xml:space="preserve">Specifies the index of the processor on which the task is supposed to run. Note that this is valid only if the PARTITIONED strategy has been set by </w:t>
      </w:r>
      <w:r>
        <w:rPr>
          <w:rFonts w:eastAsia="DejaVu Sans" w:cs="Arial" w:ascii="Arial" w:hAnsi="Arial"/>
          <w:b/>
        </w:rPr>
        <w:t>ptask_init()</w:t>
      </w:r>
      <w:r>
        <w:rPr>
          <w:rFonts w:eastAsia="DejaVu Sans" w:cs="Arial" w:ascii="Arial" w:hAnsi="Arial"/>
        </w:rPr>
        <w:t>. This call has no effect when the scheduling strategy is set to GLOBAL.</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ptask_param_measure</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w:t>
      </w:r>
    </w:p>
    <w:p>
      <w:pPr>
        <w:pStyle w:val="Standard"/>
        <w:jc w:val="both"/>
        <w:rPr>
          <w:rFonts w:ascii="Arial" w:hAnsi="Arial" w:eastAsia="DejaVu Sans" w:cs="Arial"/>
        </w:rPr>
      </w:pPr>
      <w:r>
        <w:rPr>
          <w:rFonts w:eastAsia="DejaVu Sans" w:cs="Arial" w:ascii="Arial" w:hAnsi="Arial"/>
        </w:rPr>
        <w:t xml:space="preserve">Sets the measuring flag to 1, so enabling </w:t>
      </w:r>
      <w:r>
        <w:rPr>
          <w:rStyle w:val="AbsatzStandardschriftart"/>
          <w:rFonts w:cs="Arial" w:ascii="Arial" w:hAnsi="Arial"/>
          <w:b/>
          <w:spacing w:val="-1"/>
          <w:w w:val="95"/>
        </w:rPr>
        <w:t>ptask</w:t>
      </w:r>
      <w:r>
        <w:rPr>
          <w:rStyle w:val="AbsatzStandardschriftart"/>
          <w:rFonts w:cs="Arial" w:ascii="Arial" w:hAnsi="Arial"/>
          <w:spacing w:val="-1"/>
          <w:w w:val="95"/>
        </w:rPr>
        <w:t xml:space="preserve"> to automatically profile the execution time of the task.</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ptask_param_argument</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*arg);</w:t>
      </w:r>
    </w:p>
    <w:p>
      <w:pPr>
        <w:pStyle w:val="Standard"/>
        <w:jc w:val="both"/>
        <w:rPr>
          <w:rFonts w:ascii="Arial" w:hAnsi="Arial" w:eastAsia="DejaVu Sans" w:cs="Arial"/>
        </w:rPr>
      </w:pPr>
      <w:r>
        <w:rPr>
          <w:rFonts w:eastAsia="DejaVu Sans" w:cs="Arial" w:ascii="Arial" w:hAnsi="Arial"/>
        </w:rPr>
        <w:t xml:space="preserve">Passes to the </w:t>
      </w:r>
      <w:r>
        <w:rPr>
          <w:rFonts w:eastAsia="DejaVu Sans" w:cs="Courier New" w:ascii="Courier New" w:hAnsi="Courier New"/>
        </w:rPr>
        <w:t>tp</w:t>
      </w:r>
      <w:r>
        <w:rPr>
          <w:rFonts w:eastAsia="DejaVu Sans" w:cs="Arial" w:ascii="Arial" w:hAnsi="Arial"/>
        </w:rPr>
        <w:t xml:space="preserve"> structure the user-defined arguments pointed by </w:t>
      </w:r>
      <w:r>
        <w:rPr>
          <w:rFonts w:eastAsia="DejaVu Sans" w:cs="Courier New" w:ascii="Courier New" w:hAnsi="Courier New"/>
        </w:rPr>
        <w:t>arg</w:t>
      </w:r>
      <w:r>
        <w:rPr>
          <w:rFonts w:eastAsia="DejaVu Sans" w:cs="Arial" w:ascii="Arial" w:hAnsi="Arial"/>
        </w:rPr>
        <w:t>.</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ptask_param_modes</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rtmode</w:t>
      </w:r>
      <w:r>
        <w:rPr>
          <w:rStyle w:val="AbsatzStandardschriftart"/>
          <w:rFonts w:cs="Courier New" w:ascii="Courier New" w:hAnsi="Courier New"/>
          <w:b w:val="false"/>
          <w:spacing w:val="-1"/>
        </w:rPr>
        <w:t xml:space="preserve"> *modes,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nmodes);</w:t>
      </w:r>
    </w:p>
    <w:p>
      <w:pPr>
        <w:pStyle w:val="Normal"/>
        <w:jc w:val="both"/>
        <w:rPr>
          <w:rFonts w:ascii="Arial" w:hAnsi="Arial" w:eastAsia="DejaVu Sans" w:cs="Arial"/>
        </w:rPr>
      </w:pPr>
      <w:r>
        <w:rPr>
          <w:rFonts w:eastAsia="DejaVu Sans" w:cs="Arial" w:ascii="Arial" w:hAnsi="Arial"/>
        </w:rPr>
        <w:t xml:space="preserve">Allows specifying the set of execution modes in the task that is going to be created. The argument </w:t>
      </w:r>
      <w:r>
        <w:rPr>
          <w:rFonts w:eastAsia="DejaVu Sans" w:cs="Courier New" w:ascii="Courier New" w:hAnsi="Courier New"/>
        </w:rPr>
        <w:t>modes</w:t>
      </w:r>
      <w:r>
        <w:rPr>
          <w:rFonts w:eastAsia="DejaVu Sans" w:cs="Arial" w:ascii="Arial" w:hAnsi="Arial"/>
        </w:rPr>
        <w:t xml:space="preserve"> is a pointer to a structure that defines the system modes and </w:t>
      </w:r>
      <w:r>
        <w:rPr>
          <w:rStyle w:val="AbsatzStandardschriftart"/>
          <w:rFonts w:cs="Courier New" w:ascii="Courier New" w:hAnsi="Courier New"/>
          <w:b/>
          <w:spacing w:val="-1"/>
        </w:rPr>
        <w:t>nmodes</w:t>
      </w:r>
      <w:r>
        <w:rPr>
          <w:rFonts w:eastAsia="DejaVu Sans" w:cs="Arial" w:ascii="Arial" w:hAnsi="Arial"/>
        </w:rPr>
        <w:t xml:space="preserve"> specifies the number of modes in which this task is going to be active.</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ptask_param_mode_add</w:t>
      </w:r>
      <w:r>
        <w:rPr>
          <w:rStyle w:val="AbsatzStandardschriftart"/>
          <w:rFonts w:cs="Courier New" w:ascii="Courier New" w:hAnsi="Courier New"/>
          <w:b w:val="false"/>
          <w:spacing w:val="-1"/>
        </w:rPr>
        <w:t>(</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mode_num);</w:t>
      </w:r>
    </w:p>
    <w:p>
      <w:pPr>
        <w:pStyle w:val="Normal"/>
        <w:jc w:val="both"/>
        <w:rPr>
          <w:rFonts w:ascii="Arial" w:hAnsi="Arial" w:eastAsia="DejaVu Sans" w:cs="Arial"/>
        </w:rPr>
      </w:pPr>
      <w:r>
        <w:rPr>
          <w:rFonts w:eastAsia="DejaVu Sans" w:cs="Arial" w:ascii="Arial" w:hAnsi="Arial"/>
        </w:rPr>
        <w:t xml:space="preserve">Specifies that the current task is active in mode </w:t>
      </w:r>
      <w:r>
        <w:rPr>
          <w:rFonts w:eastAsia="DejaVu Sans" w:cs="Courier New" w:ascii="Courier New" w:hAnsi="Courier New"/>
        </w:rPr>
        <w:t>mode_num</w:t>
      </w:r>
      <w:r>
        <w:rPr>
          <w:rFonts w:eastAsia="DejaVu Sans" w:cs="Arial" w:ascii="Arial" w:hAnsi="Arial"/>
        </w:rPr>
        <w:t>. See Section 5 for an example of use of this function.</w:t>
      </w:r>
    </w:p>
    <w:p>
      <w:pPr>
        <w:pStyle w:val="Normal"/>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rPr>
      </w:r>
    </w:p>
    <w:p>
      <w:pPr>
        <w:pStyle w:val="Standard"/>
        <w:jc w:val="both"/>
        <w:rPr/>
      </w:pPr>
      <w:r>
        <w:rPr>
          <w:rFonts w:eastAsia="DejaVu Sans" w:cs="Arial" w:ascii="Arial" w:hAnsi="Arial"/>
        </w:rPr>
        <w:t>Once all the specific parameters are set, the task can be created using the following function.</w:t>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ptask_create_param</w:t>
      </w:r>
      <w:r>
        <w:rPr>
          <w:rStyle w:val="AbsatzStandardschriftart"/>
          <w:rFonts w:cs="Courier New" w:ascii="Courier New" w:hAnsi="Courier New"/>
          <w:b w:val="false"/>
          <w:spacing w:val="-1"/>
        </w:rPr>
        <w:t>(</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(*body)(</w:t>
      </w:r>
      <w:r>
        <w:rPr>
          <w:rStyle w:val="AbsatzStandardschriftart"/>
          <w:rFonts w:cs="Courier New" w:ascii="Courier New" w:hAnsi="Courier New"/>
          <w:spacing w:val="-1"/>
        </w:rPr>
        <w:t>void</w:t>
      </w:r>
      <w:r>
        <w:rPr>
          <w:rStyle w:val="AbsatzStandardschriftart"/>
          <w:rFonts w:cs="Courier New" w:ascii="Courier New" w:hAnsi="Courier New"/>
          <w:b w:val="false"/>
          <w:spacing w:val="-1"/>
        </w:rPr>
        <w:t xml:space="preserve">), </w:t>
      </w:r>
      <w:r>
        <w:rPr>
          <w:rStyle w:val="AbsatzStandardschriftart"/>
          <w:rFonts w:cs="Courier New" w:ascii="Courier New" w:hAnsi="Courier New"/>
          <w:spacing w:val="-1"/>
        </w:rPr>
        <w:t>tpars</w:t>
      </w:r>
      <w:r>
        <w:rPr>
          <w:rStyle w:val="AbsatzStandardschriftart"/>
          <w:rFonts w:cs="Courier New" w:ascii="Courier New" w:hAnsi="Courier New"/>
          <w:b w:val="false"/>
          <w:spacing w:val="-1"/>
        </w:rPr>
        <w:t xml:space="preserve"> *tp);</w:t>
      </w:r>
    </w:p>
    <w:p>
      <w:pPr>
        <w:pStyle w:val="Standard"/>
        <w:jc w:val="both"/>
        <w:rPr>
          <w:rFonts w:ascii="Arial" w:hAnsi="Arial" w:eastAsia="DejaVu Sans" w:cs="Arial"/>
        </w:rPr>
      </w:pPr>
      <w:r>
        <w:rPr>
          <w:rFonts w:eastAsia="DejaVu Sans" w:cs="Arial" w:ascii="Arial" w:hAnsi="Arial"/>
        </w:rPr>
        <w:t>Creates a concurrent task and returns the task index that can be used to differentiate multiple instances of the same task. The arguments have the following meaning:</w:t>
      </w:r>
    </w:p>
    <w:p>
      <w:pPr>
        <w:pStyle w:val="Textkrper"/>
        <w:ind w:left="1701" w:hanging="1417"/>
        <w:rPr>
          <w:rStyle w:val="AbsatzStandardschriftart"/>
          <w:rFonts w:ascii="Arial" w:hAnsi="Arial" w:cs="Arial"/>
          <w:spacing w:val="-1"/>
          <w:w w:val="95"/>
        </w:rPr>
      </w:pPr>
      <w:r>
        <w:rPr>
          <w:rStyle w:val="AbsatzStandardschriftart"/>
          <w:rFonts w:cs="Arial" w:ascii="Arial" w:hAnsi="Arial"/>
          <w:spacing w:val="-1"/>
          <w:w w:val="95"/>
        </w:rPr>
        <w:t>body</w:t>
        <w:tab/>
        <w:t>is the name of the function containing the task body;</w:t>
      </w:r>
    </w:p>
    <w:p>
      <w:pPr>
        <w:pStyle w:val="Textkrper"/>
        <w:ind w:left="1701" w:hanging="1417"/>
        <w:rPr>
          <w:rStyle w:val="AbsatzStandardschriftart"/>
          <w:rFonts w:ascii="Arial" w:hAnsi="Arial" w:cs="Arial"/>
          <w:spacing w:val="-1"/>
          <w:w w:val="95"/>
        </w:rPr>
      </w:pPr>
      <w:r>
        <w:rPr>
          <w:rStyle w:val="AbsatzStandardschriftart"/>
          <w:rFonts w:cs="Arial" w:ascii="Arial" w:hAnsi="Arial"/>
          <w:spacing w:val="-1"/>
          <w:w w:val="95"/>
        </w:rPr>
        <w:t>tp</w:t>
        <w:tab/>
        <w:t>is a pointer to the task parameter structure; if tp is set to NULL, then the task is created with the following default values:</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type:</w:t>
        <w:tab/>
        <w:t>APERIODIC</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period</w:t>
        <w:tab/>
        <w:t>1000 ms</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rdline</w:t>
        <w:tab/>
        <w:t>1000 ms</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priority</w:t>
        <w:tab/>
        <w:t>1</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act_flag</w:t>
        <w:tab/>
        <w:t>DEFERRED</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processor</w:t>
        <w:tab/>
        <w:t>0</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measure</w:t>
        <w:tab/>
        <w:t>NO</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 xml:space="preserve">arg </w:t>
        <w:tab/>
        <w:t>NULL</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 xml:space="preserve">modes </w:t>
        <w:tab/>
        <w:t>NULL</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nmodes</w:t>
        <w:tab/>
        <w:t>0</w:t>
      </w:r>
    </w:p>
    <w:p>
      <w:pPr>
        <w:pStyle w:val="Textkrper"/>
        <w:tabs>
          <w:tab w:val="left" w:pos="2977" w:leader="none"/>
        </w:tabs>
        <w:ind w:left="1701" w:hanging="1417"/>
        <w:rPr>
          <w:rStyle w:val="AbsatzStandardschriftart"/>
          <w:rFonts w:ascii="Arial" w:hAnsi="Arial" w:cs="Arial"/>
          <w:spacing w:val="-1"/>
          <w:w w:val="95"/>
        </w:rPr>
      </w:pPr>
      <w:r>
        <w:rPr>
          <w:rStyle w:val="AbsatzStandardschriftart"/>
          <w:rFonts w:cs="Arial" w:ascii="Arial" w:hAnsi="Arial"/>
          <w:spacing w:val="-1"/>
          <w:w w:val="95"/>
        </w:rPr>
        <w:tab/>
        <w:t xml:space="preserve">mode_list </w:t>
        <w:tab/>
        <w:t>an empty array</w:t>
      </w:r>
    </w:p>
    <w:p>
      <w:pPr>
        <w:pStyle w:val="Standard"/>
        <w:jc w:val="both"/>
        <w:rPr>
          <w:rFonts w:ascii="Arial" w:hAnsi="Arial" w:eastAsia="DejaVu Sans" w:cs="Arial"/>
        </w:rPr>
      </w:pPr>
      <w:r>
        <w:rPr>
          <w:rFonts w:eastAsia="DejaVu Sans" w:cs="Arial" w:ascii="Arial" w:hAnsi="Arial"/>
        </w:rPr>
      </w:r>
    </w:p>
    <w:p>
      <w:pPr>
        <w:pStyle w:val="Standard"/>
        <w:jc w:val="both"/>
        <w:rPr>
          <w:rFonts w:ascii="Arial" w:hAnsi="Arial" w:eastAsia="DejaVu Sans" w:cs="Arial"/>
        </w:rPr>
      </w:pPr>
      <w:r>
        <w:rPr>
          <w:rFonts w:eastAsia="DejaVu Sans" w:cs="Arial" w:ascii="Arial" w:hAnsi="Arial"/>
        </w:rPr>
      </w:r>
    </w:p>
    <w:p>
      <w:pPr>
        <w:pStyle w:val="Normal"/>
        <w:rPr>
          <w:rFonts w:ascii="Arial" w:hAnsi="Arial" w:eastAsia="DejaVu Sans" w:cs="Arial"/>
        </w:rPr>
      </w:pPr>
      <w:r>
        <w:rPr>
          <w:rFonts w:eastAsia="DejaVu Sans" w:cs="Arial" w:ascii="Arial" w:hAnsi="Arial"/>
        </w:rPr>
      </w:r>
      <w:r>
        <w:br w:type="page"/>
      </w:r>
    </w:p>
    <w:p>
      <w:pPr>
        <w:pStyle w:val="Berschrift1"/>
        <w:numPr>
          <w:ilvl w:val="0"/>
          <w:numId w:val="3"/>
        </w:numPr>
        <w:spacing w:before="240" w:after="240"/>
        <w:ind w:left="567" w:hanging="539"/>
        <w:jc w:val="both"/>
        <w:rPr>
          <w:rStyle w:val="AbsatzStandardschriftart"/>
          <w:rFonts w:ascii="Arial" w:hAnsi="Arial" w:cs="Arial"/>
          <w:spacing w:val="-1"/>
        </w:rPr>
      </w:pPr>
      <w:r>
        <w:rPr>
          <w:rStyle w:val="AbsatzStandardschriftart"/>
          <w:rFonts w:cs="Arial" w:ascii="Arial" w:hAnsi="Arial"/>
          <w:spacing w:val="-1"/>
        </w:rPr>
        <w:t>Measuring execution times</w:t>
      </w:r>
    </w:p>
    <w:p>
      <w:pPr>
        <w:pStyle w:val="Standard"/>
        <w:jc w:val="both"/>
        <w:rPr>
          <w:rFonts w:ascii="Arial" w:hAnsi="Arial" w:eastAsia="DejaVu Sans" w:cs="Arial"/>
        </w:rPr>
      </w:pPr>
      <w:r>
        <w:rPr>
          <w:rFonts w:eastAsia="DejaVu Sans" w:cs="Arial" w:ascii="Arial" w:hAnsi="Arial"/>
        </w:rPr>
        <w:t xml:space="preserve">To measure the execution time of a task it is necessary to set its </w:t>
      </w:r>
      <w:r>
        <w:rPr>
          <w:rFonts w:eastAsia="DejaVu Sans" w:cs="Courier New" w:ascii="Courier New" w:hAnsi="Courier New"/>
        </w:rPr>
        <w:t>measure_flag</w:t>
      </w:r>
      <w:r>
        <w:rPr>
          <w:rFonts w:eastAsia="DejaVu Sans" w:cs="Arial" w:ascii="Arial" w:hAnsi="Arial"/>
        </w:rPr>
        <w:t xml:space="preserve"> when the task is created. Then, </w:t>
      </w:r>
      <w:r>
        <w:rPr>
          <w:rFonts w:eastAsia="DejaVu Sans" w:cs="Arial" w:ascii="Arial" w:hAnsi="Arial"/>
          <w:u w:val="single"/>
        </w:rPr>
        <w:t>after the task has completed its execution</w:t>
      </w:r>
      <w:r>
        <w:rPr>
          <w:rFonts w:eastAsia="DejaVu Sans" w:cs="Arial" w:ascii="Arial" w:hAnsi="Arial"/>
        </w:rPr>
        <w:t>, it is possible to obtain its execution time by calling the following functions.</w:t>
      </w:r>
    </w:p>
    <w:p>
      <w:pPr>
        <w:pStyle w:val="Standard"/>
        <w:jc w:val="both"/>
        <w:rPr>
          <w:rFonts w:ascii="Arial" w:hAnsi="Arial" w:eastAsia="DejaVu Sans" w:cs="Arial"/>
        </w:rPr>
      </w:pPr>
      <w:r>
        <w:rPr>
          <w:rFonts w:eastAsia="DejaVu Sans" w:cs="Arial" w:ascii="Arial" w:hAnsi="Arial"/>
        </w:rPr>
      </w:r>
    </w:p>
    <w:p>
      <w:pPr>
        <w:pStyle w:val="Standard"/>
        <w:ind w:left="1418" w:hanging="1418"/>
        <w:jc w:val="both"/>
        <w:rPr>
          <w:rFonts w:ascii="Arial" w:hAnsi="Arial" w:eastAsia="DejaVu Sans" w:cs="Arial"/>
        </w:rPr>
      </w:pPr>
      <w:r>
        <w:rPr>
          <w:rFonts w:eastAsia="DejaVu Sans" w:cs="Arial" w:ascii="Arial" w:hAnsi="Arial"/>
        </w:rPr>
        <w:t>WARNING:</w:t>
        <w:tab/>
        <w:t>calling these functions while the task is executing may give inconsistent values, because the internal data structures are not protected by semaphores for containing the overhead. Therefore, it is up to the user to make sure that the task is no executing before calling this function.</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tspec</w:t>
        <w:tab/>
        <w:t>ptask_stat_getwcet</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Standard"/>
        <w:jc w:val="both"/>
        <w:rPr/>
      </w:pPr>
      <w:r>
        <w:rPr>
          <w:rFonts w:eastAsia="DejaVu Sans" w:cs="Arial" w:ascii="Arial" w:hAnsi="Arial"/>
        </w:rPr>
        <w:t xml:space="preserve">Returns the maximum execution time among all the jobs of task </w:t>
      </w:r>
      <w:r>
        <w:rPr>
          <w:rFonts w:eastAsia="DejaVu Sans" w:cs="Courier New" w:ascii="Courier New" w:hAnsi="Courier New"/>
        </w:rPr>
        <w:t>i</w:t>
      </w:r>
      <w:r>
        <w:rPr>
          <w:rFonts w:eastAsia="DejaVu Sans" w:cs="Arial" w:ascii="Arial" w:hAnsi="Arial"/>
        </w:rPr>
        <w:t xml:space="preserve"> since its first activation.</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tspec</w:t>
        <w:tab/>
        <w:t>ptask_stat_getavg</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Standard"/>
        <w:jc w:val="both"/>
        <w:rPr>
          <w:rFonts w:ascii="Arial" w:hAnsi="Arial" w:eastAsia="DejaVu Sans" w:cs="Arial"/>
        </w:rPr>
      </w:pPr>
      <w:r>
        <w:rPr>
          <w:rFonts w:eastAsia="DejaVu Sans" w:cs="Arial" w:ascii="Arial" w:hAnsi="Arial"/>
        </w:rPr>
        <w:t xml:space="preserve">Returns the average execution time among all the jobs of task </w:t>
      </w:r>
      <w:r>
        <w:rPr>
          <w:rFonts w:eastAsia="DejaVu Sans" w:cs="Courier New" w:ascii="Courier New" w:hAnsi="Courier New"/>
        </w:rPr>
        <w:t>i</w:t>
      </w:r>
      <w:r>
        <w:rPr>
          <w:rFonts w:eastAsia="DejaVu Sans" w:cs="Arial" w:ascii="Arial" w:hAnsi="Arial"/>
        </w:rPr>
        <w:t xml:space="preserve"> since its first activation.</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ptask_stat_getnuminstances</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Standard"/>
        <w:jc w:val="both"/>
        <w:rPr>
          <w:rFonts w:ascii="Arial" w:hAnsi="Arial" w:eastAsia="DejaVu Sans" w:cs="Arial"/>
        </w:rPr>
      </w:pPr>
      <w:r>
        <w:rPr>
          <w:rFonts w:eastAsia="DejaVu Sans" w:cs="Arial" w:ascii="Arial" w:hAnsi="Arial"/>
        </w:rPr>
        <w:t xml:space="preserve">Returns the number of jobs of task </w:t>
      </w:r>
      <w:r>
        <w:rPr>
          <w:rFonts w:eastAsia="DejaVu Sans" w:cs="Courier New" w:ascii="Courier New" w:hAnsi="Courier New"/>
        </w:rPr>
        <w:t>i</w:t>
      </w:r>
      <w:r>
        <w:rPr>
          <w:rFonts w:eastAsia="DejaVu Sans" w:cs="Arial" w:ascii="Arial" w:hAnsi="Arial"/>
        </w:rPr>
        <w:t xml:space="preserve"> activated since its creation.</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tspec</w:t>
        <w:tab/>
        <w:t>ptask_stat_gettotal</w:t>
      </w:r>
      <w:r>
        <w:rPr>
          <w:rStyle w:val="AbsatzStandardschriftart"/>
          <w:rFonts w:cs="Courier New" w:ascii="Courier New" w:hAnsi="Courier New"/>
          <w:b w:val="false"/>
          <w:spacing w:val="-1"/>
        </w:rPr>
        <w:t>(</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i)</w:t>
      </w:r>
    </w:p>
    <w:p>
      <w:pPr>
        <w:pStyle w:val="Standard"/>
        <w:jc w:val="both"/>
        <w:rPr/>
      </w:pPr>
      <w:r>
        <w:rPr>
          <w:rFonts w:eastAsia="DejaVu Sans" w:cs="Arial" w:ascii="Arial" w:hAnsi="Arial"/>
        </w:rPr>
        <w:t xml:space="preserve">Returns the total execution time consumed by all the jobs of task </w:t>
      </w:r>
      <w:r>
        <w:rPr>
          <w:rFonts w:eastAsia="DejaVu Sans" w:cs="Courier New" w:ascii="Courier New" w:hAnsi="Courier New"/>
        </w:rPr>
        <w:t>i</w:t>
      </w:r>
      <w:r>
        <w:rPr>
          <w:rFonts w:eastAsia="DejaVu Sans" w:cs="Arial" w:ascii="Arial" w:hAnsi="Arial"/>
        </w:rPr>
        <w:t xml:space="preserve"> since its creation.</w:t>
      </w:r>
    </w:p>
    <w:p>
      <w:pPr>
        <w:pStyle w:val="Berschrift1"/>
        <w:numPr>
          <w:ilvl w:val="0"/>
          <w:numId w:val="3"/>
        </w:numPr>
        <w:spacing w:before="240" w:after="240"/>
        <w:ind w:left="567" w:hanging="539"/>
        <w:jc w:val="both"/>
        <w:rPr>
          <w:rStyle w:val="AbsatzStandardschriftart"/>
          <w:rFonts w:ascii="Arial" w:hAnsi="Arial" w:cs="Arial"/>
          <w:spacing w:val="-1"/>
        </w:rPr>
      </w:pPr>
      <w:r>
        <w:rPr>
          <w:rStyle w:val="AbsatzStandardschriftart"/>
          <w:rFonts w:cs="Arial" w:ascii="Arial" w:hAnsi="Arial"/>
          <w:spacing w:val="-1"/>
        </w:rPr>
        <w:t>Handling mode changes</w:t>
      </w:r>
    </w:p>
    <w:p>
      <w:pPr>
        <w:pStyle w:val="Standard"/>
        <w:jc w:val="both"/>
        <w:rPr>
          <w:rFonts w:ascii="Arial" w:hAnsi="Arial" w:eastAsia="DejaVu Sans" w:cs="Arial"/>
        </w:rPr>
      </w:pPr>
      <w:r>
        <w:rPr>
          <w:rFonts w:eastAsia="DejaVu Sans" w:cs="Arial" w:ascii="Arial" w:hAnsi="Arial"/>
        </w:rPr>
        <w:t>The Ptask library allows the user to specify a set of execution modes for the whole system and handle mode changes transparently through the following functions.</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int</w:t>
        <w:tab/>
        <w:t>rtmode_init</w:t>
      </w:r>
      <w:r>
        <w:rPr>
          <w:rStyle w:val="AbsatzStandardschriftart"/>
          <w:rFonts w:cs="Courier New" w:ascii="Courier New" w:hAnsi="Courier New"/>
          <w:b w:val="false"/>
          <w:spacing w:val="-1"/>
        </w:rPr>
        <w:t>(</w:t>
      </w:r>
      <w:r>
        <w:rPr>
          <w:rStyle w:val="AbsatzStandardschriftart"/>
          <w:rFonts w:cs="Courier New" w:ascii="Courier New" w:hAnsi="Courier New"/>
          <w:spacing w:val="-1"/>
        </w:rPr>
        <w:t>rtmode_t</w:t>
      </w:r>
      <w:r>
        <w:rPr>
          <w:rStyle w:val="AbsatzStandardschriftart"/>
          <w:rFonts w:cs="Courier New" w:ascii="Courier New" w:hAnsi="Courier New"/>
          <w:b w:val="false"/>
          <w:spacing w:val="-1"/>
        </w:rPr>
        <w:t xml:space="preserve"> *g,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nmodes);</w:t>
      </w:r>
    </w:p>
    <w:p>
      <w:pPr>
        <w:pStyle w:val="Standard"/>
        <w:jc w:val="both"/>
        <w:rPr>
          <w:rFonts w:ascii="Arial" w:hAnsi="Arial" w:eastAsia="DejaVu Sans" w:cs="Arial"/>
        </w:rPr>
      </w:pPr>
      <w:r>
        <w:rPr>
          <w:rFonts w:eastAsia="DejaVu Sans" w:cs="Arial" w:ascii="Arial" w:hAnsi="Arial"/>
        </w:rPr>
        <w:t xml:space="preserve">Initializes the mode manager and the data structure pointed by </w:t>
      </w:r>
      <w:r>
        <w:rPr>
          <w:rFonts w:eastAsia="DejaVu Sans" w:cs="Courier New" w:ascii="Courier New" w:hAnsi="Courier New"/>
        </w:rPr>
        <w:t>g</w:t>
      </w:r>
      <w:r>
        <w:rPr>
          <w:rFonts w:eastAsia="DejaVu Sans" w:cs="Arial" w:ascii="Arial" w:hAnsi="Arial"/>
        </w:rPr>
        <w:t xml:space="preserve">, which will contain the task groups involved in each mode. The second parameter </w:t>
      </w:r>
      <w:r>
        <w:rPr>
          <w:rFonts w:eastAsia="DejaVu Sans" w:cs="Arial"/>
        </w:rPr>
        <w:t>nmodes</w:t>
      </w:r>
      <w:r>
        <w:rPr>
          <w:rFonts w:eastAsia="DejaVu Sans" w:cs="Arial" w:ascii="Arial" w:hAnsi="Arial"/>
        </w:rPr>
        <w:t xml:space="preserve"> is the total number of system modes.</w:t>
      </w:r>
    </w:p>
    <w:p>
      <w:pPr>
        <w:pStyle w:val="Standard"/>
        <w:jc w:val="both"/>
        <w:rPr>
          <w:rFonts w:ascii="Arial" w:hAnsi="Arial" w:eastAsia="DejaVu Sans" w:cs="Arial"/>
        </w:rPr>
      </w:pPr>
      <w:r>
        <w:rPr>
          <w:rFonts w:eastAsia="DejaVu Sans" w:cs="Arial" w:ascii="Arial" w:hAnsi="Arial"/>
        </w:rPr>
      </w:r>
    </w:p>
    <w:p>
      <w:pPr>
        <w:pStyle w:val="Berschrift2"/>
        <w:pBdr>
          <w:top w:val="single" w:sz="4" w:space="6" w:color="00000A"/>
          <w:left w:val="single" w:sz="4" w:space="4" w:color="00000A"/>
          <w:bottom w:val="single" w:sz="4" w:space="6" w:color="00000A"/>
          <w:right w:val="single" w:sz="4" w:space="4" w:color="00000A"/>
        </w:pBdr>
        <w:spacing w:before="120" w:after="120"/>
        <w:ind w:left="993" w:hanging="993"/>
        <w:jc w:val="both"/>
        <w:rPr>
          <w:rStyle w:val="AbsatzStandardschriftart"/>
          <w:rFonts w:ascii="Courier New" w:hAnsi="Courier New" w:cs="Courier New"/>
          <w:b w:val="false"/>
          <w:b w:val="false"/>
          <w:spacing w:val="-1"/>
        </w:rPr>
      </w:pPr>
      <w:r>
        <w:rPr>
          <w:rStyle w:val="AbsatzStandardschriftart"/>
          <w:rFonts w:cs="Courier New" w:ascii="Courier New" w:hAnsi="Courier New"/>
          <w:spacing w:val="-1"/>
        </w:rPr>
        <w:t>void</w:t>
        <w:tab/>
        <w:t>rtmode_changemode</w:t>
      </w:r>
      <w:r>
        <w:rPr>
          <w:rStyle w:val="AbsatzStandardschriftart"/>
          <w:rFonts w:cs="Courier New" w:ascii="Courier New" w:hAnsi="Courier New"/>
          <w:b w:val="false"/>
          <w:spacing w:val="-1"/>
        </w:rPr>
        <w:t>(</w:t>
      </w:r>
      <w:r>
        <w:rPr>
          <w:rStyle w:val="AbsatzStandardschriftart"/>
          <w:rFonts w:cs="Courier New" w:ascii="Courier New" w:hAnsi="Courier New"/>
          <w:spacing w:val="-1"/>
        </w:rPr>
        <w:t>rtmode_t</w:t>
      </w:r>
      <w:r>
        <w:rPr>
          <w:rStyle w:val="AbsatzStandardschriftart"/>
          <w:rFonts w:cs="Courier New" w:ascii="Courier New" w:hAnsi="Courier New"/>
          <w:b w:val="false"/>
          <w:spacing w:val="-1"/>
        </w:rPr>
        <w:t xml:space="preserve"> *g, </w:t>
      </w:r>
      <w:r>
        <w:rPr>
          <w:rStyle w:val="AbsatzStandardschriftart"/>
          <w:rFonts w:cs="Courier New" w:ascii="Courier New" w:hAnsi="Courier New"/>
          <w:spacing w:val="-1"/>
        </w:rPr>
        <w:t>int</w:t>
      </w:r>
      <w:r>
        <w:rPr>
          <w:rStyle w:val="AbsatzStandardschriftart"/>
          <w:rFonts w:cs="Courier New" w:ascii="Courier New" w:hAnsi="Courier New"/>
          <w:b w:val="false"/>
          <w:spacing w:val="-1"/>
        </w:rPr>
        <w:t xml:space="preserve"> new_mode_id);</w:t>
      </w:r>
    </w:p>
    <w:p>
      <w:pPr>
        <w:pStyle w:val="Standard"/>
        <w:jc w:val="both"/>
        <w:rPr>
          <w:rFonts w:ascii="Arial" w:hAnsi="Arial" w:eastAsia="DejaVu Sans" w:cs="Arial"/>
        </w:rPr>
      </w:pPr>
      <w:r>
        <w:rPr>
          <w:rFonts w:eastAsia="DejaVu Sans" w:cs="Arial" w:ascii="Arial" w:hAnsi="Arial"/>
        </w:rPr>
        <w:t xml:space="preserve">This function has to be called every time we want the system to perform a mode change. The parameter </w:t>
      </w:r>
      <w:r>
        <w:rPr>
          <w:rFonts w:eastAsia="DejaVu Sans" w:cs="Courier New" w:ascii="Courier New" w:hAnsi="Courier New"/>
        </w:rPr>
        <w:t>new_mode_id</w:t>
      </w:r>
      <w:r>
        <w:rPr>
          <w:rFonts w:eastAsia="DejaVu Sans" w:cs="Arial" w:ascii="Arial" w:hAnsi="Arial"/>
        </w:rPr>
        <w:t xml:space="preserve"> specifies the new mode in which the system must switch. The mode change is performed by an internal mode manager that executes the mode change protocol. In the current implementation, before activating the tasks involved in the new mode, the mode manager waits for the largest absolute deadline of those tasks that are only present in the old mode. An example of mode change is shown in Figure 4.</w:t>
      </w:r>
    </w:p>
    <w:p>
      <w:pPr>
        <w:pStyle w:val="Standard"/>
        <w:jc w:val="both"/>
        <w:rPr>
          <w:rFonts w:ascii="Arial" w:hAnsi="Arial" w:eastAsia="DejaVu Sans" w:cs="Arial"/>
        </w:rPr>
      </w:pPr>
      <w:r>
        <w:rPr>
          <w:rFonts w:eastAsia="DejaVu Sans" w:cs="Arial" w:ascii="Arial" w:hAnsi="Arial"/>
        </w:rPr>
      </w:r>
    </w:p>
    <w:tbl>
      <w:tblPr>
        <w:tblStyle w:val="Grigliatabella"/>
        <w:tblW w:w="9772" w:type="dxa"/>
        <w:jc w:val="center"/>
        <w:tblInd w:w="0" w:type="dxa"/>
        <w:tblCellMar>
          <w:top w:w="0" w:type="dxa"/>
          <w:left w:w="108" w:type="dxa"/>
          <w:bottom w:w="0" w:type="dxa"/>
          <w:right w:w="108" w:type="dxa"/>
        </w:tblCellMar>
        <w:tblLook w:val="04a0" w:noVBand="1" w:noHBand="0" w:lastColumn="0" w:firstColumn="1" w:lastRow="0" w:firstRow="1"/>
      </w:tblPr>
      <w:tblGrid>
        <w:gridCol w:w="9772"/>
      </w:tblGrid>
      <w:tr>
        <w:trPr/>
        <w:tc>
          <w:tcPr>
            <w:tcW w:w="9772" w:type="dxa"/>
            <w:tcBorders/>
            <w:shd w:fill="auto" w:val="clear"/>
            <w:tcMar>
              <w:left w:w="108" w:type="dxa"/>
            </w:tcMar>
          </w:tcPr>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b/>
              </w:rPr>
              <w:t>#define</w:t>
            </w:r>
            <w:r>
              <w:rPr>
                <w:rFonts w:cs="Courier New" w:ascii="Courier New" w:hAnsi="Courier New"/>
              </w:rPr>
              <w:tab/>
              <w:t>MODE_OFF</w:t>
              <w:tab/>
              <w:t>0</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b/>
              </w:rPr>
              <w:t>#define</w:t>
            </w:r>
            <w:r>
              <w:rPr>
                <w:rFonts w:cs="Courier New" w:ascii="Courier New" w:hAnsi="Courier New"/>
              </w:rPr>
              <w:tab/>
              <w:t>MODE_ON</w:t>
              <w:tab/>
              <w:t>1</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b/>
              </w:rPr>
              <w:t>#define</w:t>
            </w:r>
            <w:r>
              <w:rPr>
                <w:rFonts w:cs="Courier New" w:ascii="Courier New" w:hAnsi="Courier New"/>
              </w:rPr>
              <w:tab/>
              <w:t>MODE_FAIL</w:t>
              <w:tab/>
              <w:t>2</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b/>
              </w:rPr>
              <w:t>ptask</w:t>
            </w:r>
            <w:r>
              <w:rPr>
                <w:rFonts w:cs="Courier New" w:ascii="Courier New" w:hAnsi="Courier New"/>
              </w:rPr>
              <w:tab/>
              <w:t>taskbody()</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r>
            <w:r>
              <w:rPr>
                <w:rFonts w:cs="Courier New" w:ascii="Courier New" w:hAnsi="Courier New"/>
                <w:b/>
              </w:rPr>
              <w:t>ptask_wait_for_activation</w:t>
            </w:r>
            <w:r>
              <w:rPr>
                <w:rFonts w:cs="Courier New" w:ascii="Courier New" w:hAnsi="Courier New"/>
              </w:rPr>
              <w:t>();</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r>
            <w:r>
              <w:rPr>
                <w:rFonts w:cs="Courier New" w:ascii="Courier New" w:hAnsi="Courier New"/>
                <w:b/>
              </w:rPr>
              <w:t>while</w:t>
            </w:r>
            <w:r>
              <w:rPr>
                <w:rFonts w:cs="Courier New" w:ascii="Courier New" w:hAnsi="Courier New"/>
              </w:rPr>
              <w:t xml:space="preserve"> (1) {</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ab/>
              <w:t>printf("Task T%d is running\n", ptask_get_index());</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ab/>
            </w:r>
            <w:r>
              <w:rPr>
                <w:rFonts w:cs="Courier New" w:ascii="Courier New" w:hAnsi="Courier New"/>
                <w:b/>
              </w:rPr>
              <w:t>ptask_wait_for_period</w:t>
            </w:r>
            <w:r>
              <w:rPr>
                <w:rFonts w:cs="Courier New" w:ascii="Courier New" w:hAnsi="Courier New"/>
              </w:rPr>
              <w:t>();</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b/>
              </w:rPr>
              <w:t>int</w:t>
            </w:r>
            <w:r>
              <w:rPr>
                <w:rFonts w:cs="Courier New" w:ascii="Courier New" w:hAnsi="Courier New"/>
              </w:rPr>
              <w:tab/>
              <w:t>main()</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b/>
              </w:rPr>
              <w:t>rtmode_t</w:t>
            </w:r>
            <w:r>
              <w:rPr>
                <w:rFonts w:cs="Courier New" w:ascii="Courier New" w:hAnsi="Courier New"/>
              </w:rPr>
              <w:tab/>
              <w:t>mymodes;</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b/>
              </w:rPr>
              <w:t>tpars</w:t>
            </w:r>
            <w:r>
              <w:rPr>
                <w:rFonts w:cs="Courier New" w:ascii="Courier New" w:hAnsi="Courier New"/>
              </w:rPr>
              <w:tab/>
              <w:t>param;</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b/>
              </w:rPr>
              <w:t>int</w:t>
            </w:r>
            <w:r>
              <w:rPr>
                <w:rFonts w:cs="Courier New" w:ascii="Courier New" w:hAnsi="Courier New"/>
              </w:rPr>
              <w:tab/>
              <w:t>res;</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b/>
              </w:rPr>
              <w:tab/>
              <w:t>ptask_init</w:t>
            </w:r>
            <w:r>
              <w:rPr>
                <w:rFonts w:cs="Courier New" w:ascii="Courier New" w:hAnsi="Courier New"/>
              </w:rPr>
              <w:t>(SCHED_FIFO, GLOBAL, PRIO_INHERITANCE);</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 xml:space="preserve">res = </w:t>
            </w:r>
            <w:r>
              <w:rPr>
                <w:rFonts w:cs="Courier New" w:ascii="Courier New" w:hAnsi="Courier New"/>
                <w:b/>
              </w:rPr>
              <w:t>rtmode_init</w:t>
            </w:r>
            <w:r>
              <w:rPr>
                <w:rFonts w:cs="Courier New" w:ascii="Courier New" w:hAnsi="Courier New"/>
              </w:rPr>
              <w:t>(&amp;mymodes, 3);    // System with 3 modes</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r>
            <w:r>
              <w:rPr>
                <w:rFonts w:cs="Courier New" w:ascii="Courier New" w:hAnsi="Courier New"/>
                <w:b/>
              </w:rPr>
              <w:t>ptask_param_init</w:t>
            </w:r>
            <w:r>
              <w:rPr>
                <w:rFonts w:cs="Courier New" w:ascii="Courier New" w:hAnsi="Courier New"/>
              </w:rPr>
              <w:t>(param);</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b/>
              </w:rPr>
              <w:tab/>
              <w:t>ptask_param_period</w:t>
            </w:r>
            <w:r>
              <w:rPr>
                <w:rFonts w:cs="Courier New" w:ascii="Courier New" w:hAnsi="Courier New"/>
              </w:rPr>
              <w:t>(param, 1, SEC);</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b/>
              </w:rPr>
              <w:tab/>
              <w:t>ptask_param_priority</w:t>
            </w:r>
            <w:r>
              <w:rPr>
                <w:rFonts w:cs="Courier New" w:ascii="Courier New" w:hAnsi="Courier New"/>
              </w:rPr>
              <w:t>(param, 4);</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 this task is present in two modes</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b/>
              </w:rPr>
              <w:tab/>
              <w:t>ptask_param_modes</w:t>
            </w:r>
            <w:r>
              <w:rPr>
                <w:rFonts w:cs="Courier New" w:ascii="Courier New" w:hAnsi="Courier New"/>
              </w:rPr>
              <w:t>(param, &amp;mymodes, 2);</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 the task is present in mode MODE_ON</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b/>
              </w:rPr>
              <w:tab/>
              <w:t>ptask_param_mode_add</w:t>
            </w:r>
            <w:r>
              <w:rPr>
                <w:rFonts w:cs="Courier New" w:ascii="Courier New" w:hAnsi="Courier New"/>
              </w:rPr>
              <w:t>(param, MODE_ON);</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 The task is present in mode MODE_FAIL</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b/>
              </w:rPr>
              <w:tab/>
              <w:t>ptask_param_mode_add</w:t>
            </w:r>
            <w:r>
              <w:rPr>
                <w:rFonts w:cs="Courier New" w:ascii="Courier New" w:hAnsi="Courier New"/>
              </w:rPr>
              <w:t>(param, MODE_FAIL);</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 The task is NOT present in MODE_OFF</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 xml:space="preserve">res = </w:t>
            </w:r>
            <w:r>
              <w:rPr>
                <w:rFonts w:cs="Courier New" w:ascii="Courier New" w:hAnsi="Courier New"/>
                <w:b/>
              </w:rPr>
              <w:t>ptask_create_param</w:t>
            </w:r>
            <w:r>
              <w:rPr>
                <w:rFonts w:cs="Courier New" w:ascii="Courier New" w:hAnsi="Courier New"/>
              </w:rPr>
              <w:t>(taskbody, &amp;param);</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 create the other tasks in a similar way</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r>
            <w:r>
              <w:rPr>
                <w:rFonts w:cs="Courier New" w:ascii="Courier New" w:hAnsi="Courier New"/>
                <w:b/>
              </w:rPr>
              <w:t>rtmode_changemode</w:t>
            </w:r>
            <w:r>
              <w:rPr>
                <w:rFonts w:cs="Courier New" w:ascii="Courier New" w:hAnsi="Courier New"/>
              </w:rPr>
              <w:t>(&amp;mymodes, MODE_OFF);</w:t>
              <w:tab/>
              <w:t>// set initial mode</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r>
            <w:r>
              <w:rPr>
                <w:rFonts w:cs="Courier New" w:ascii="Courier New" w:hAnsi="Courier New"/>
                <w:b/>
              </w:rPr>
              <w:t>if</w:t>
            </w:r>
            <w:r>
              <w:rPr>
                <w:rFonts w:cs="Courier New" w:ascii="Courier New" w:hAnsi="Courier New"/>
              </w:rPr>
              <w:t xml:space="preserve"> (condition)</w:t>
            </w:r>
          </w:p>
          <w:p>
            <w:pPr>
              <w:pStyle w:val="Normale1"/>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ab/>
              <w:t>// activates MODE_ON; all tasks not in this mode</w:t>
            </w:r>
          </w:p>
          <w:p>
            <w:pPr>
              <w:pStyle w:val="Normale1"/>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ab/>
              <w:t xml:space="preserve">// are suspended; after that, the tasks in MODE_ON </w:t>
            </w:r>
          </w:p>
          <w:p>
            <w:pPr>
              <w:pStyle w:val="Normale1"/>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ab/>
              <w:t>// not already active, are activated</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ab/>
            </w:r>
            <w:r>
              <w:rPr>
                <w:rFonts w:cs="Courier New" w:ascii="Courier New" w:hAnsi="Courier New"/>
                <w:b/>
              </w:rPr>
              <w:t>rtmode_changemode</w:t>
            </w:r>
            <w:r>
              <w:rPr>
                <w:rFonts w:cs="Courier New" w:ascii="Courier New" w:hAnsi="Courier New"/>
              </w:rPr>
              <w:t>(&amp;mymodes, MODE_ON);</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r>
            <w:r>
              <w:rPr>
                <w:rFonts w:cs="Courier New" w:ascii="Courier New" w:hAnsi="Courier New"/>
                <w:b/>
              </w:rPr>
              <w:t>else if</w:t>
            </w:r>
            <w:r>
              <w:rPr>
                <w:rFonts w:cs="Courier New" w:ascii="Courier New" w:hAnsi="Courier New"/>
              </w:rPr>
              <w:t xml:space="preserve"> (error_condition)</w:t>
            </w:r>
          </w:p>
          <w:p>
            <w:pPr>
              <w:pStyle w:val="Normale1"/>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ab/>
              <w:t>// activates MODE_FAIL; all tasks not in this mode</w:t>
            </w:r>
          </w:p>
          <w:p>
            <w:pPr>
              <w:pStyle w:val="Normale1"/>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ab/>
              <w:t>// are suspended; after that, the tasks in MODE_FAIL</w:t>
            </w:r>
          </w:p>
          <w:p>
            <w:pPr>
              <w:pStyle w:val="Normale1"/>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ab/>
              <w:t>// not yet active, are activated</w:t>
            </w:r>
          </w:p>
          <w:p>
            <w:pPr>
              <w:pStyle w:val="Normal"/>
              <w:tabs>
                <w:tab w:val="left" w:pos="1380" w:leader="none"/>
                <w:tab w:val="left" w:pos="2230" w:leader="none"/>
                <w:tab w:val="left" w:pos="3081" w:leader="none"/>
                <w:tab w:val="left" w:pos="6766" w:leader="none"/>
              </w:tabs>
              <w:rPr>
                <w:rFonts w:ascii="Courier New" w:hAnsi="Courier New" w:cs="Courier New"/>
              </w:rPr>
            </w:pPr>
            <w:bookmarkStart w:id="0" w:name="_GoBack"/>
            <w:bookmarkEnd w:id="0"/>
            <w:r>
              <w:rPr>
                <w:rFonts w:cs="Courier New" w:ascii="Courier New" w:hAnsi="Courier New"/>
              </w:rPr>
              <w:tab/>
              <w:tab/>
            </w:r>
            <w:r>
              <w:rPr>
                <w:rFonts w:cs="Courier New" w:ascii="Courier New" w:hAnsi="Courier New"/>
                <w:b/>
              </w:rPr>
              <w:t>rtmode_changemode</w:t>
            </w:r>
            <w:r>
              <w:rPr>
                <w:rFonts w:cs="Courier New" w:ascii="Courier New" w:hAnsi="Courier New"/>
              </w:rPr>
              <w:t>(&amp;mymodes, MODE_FAIL);</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ab/>
              <w:t>...</w:t>
            </w:r>
          </w:p>
          <w:p>
            <w:pPr>
              <w:pStyle w:val="Normal"/>
              <w:tabs>
                <w:tab w:val="left" w:pos="1380" w:leader="none"/>
                <w:tab w:val="left" w:pos="2230" w:leader="none"/>
                <w:tab w:val="left" w:pos="3081" w:leader="none"/>
                <w:tab w:val="left" w:pos="6766" w:leader="none"/>
              </w:tabs>
              <w:rPr>
                <w:rFonts w:ascii="Courier New" w:hAnsi="Courier New" w:cs="Courier New"/>
              </w:rPr>
            </w:pPr>
            <w:r>
              <w:rPr>
                <w:rFonts w:cs="Courier New" w:ascii="Courier New" w:hAnsi="Courier New"/>
              </w:rPr>
              <w:t>}</w:t>
            </w:r>
          </w:p>
          <w:p>
            <w:pPr>
              <w:pStyle w:val="Standard"/>
              <w:tabs>
                <w:tab w:val="left" w:pos="1380" w:leader="none"/>
                <w:tab w:val="left" w:pos="2230" w:leader="none"/>
                <w:tab w:val="left" w:pos="3081" w:leader="none"/>
                <w:tab w:val="left" w:pos="6766" w:leader="none"/>
              </w:tabs>
              <w:jc w:val="both"/>
              <w:rPr>
                <w:rFonts w:ascii="Courier New" w:hAnsi="Courier New" w:eastAsia="DejaVu Sans" w:cs="Courier New"/>
              </w:rPr>
            </w:pPr>
            <w:r>
              <w:rPr>
                <w:rFonts w:eastAsia="DejaVu Sans" w:cs="Courier New" w:ascii="Courier New" w:hAnsi="Courier New"/>
              </w:rPr>
            </w:r>
          </w:p>
        </w:tc>
      </w:tr>
    </w:tbl>
    <w:p>
      <w:pPr>
        <w:pStyle w:val="Standard"/>
        <w:spacing w:before="120" w:after="120"/>
        <w:jc w:val="center"/>
        <w:rPr/>
      </w:pPr>
      <w:r>
        <w:rPr>
          <w:rFonts w:eastAsia="DejaVu Sans" w:cs="Arial" w:ascii="Arial" w:hAnsi="Arial"/>
        </w:rPr>
        <w:t>Figure 4: example of mode change.</w:t>
      </w:r>
    </w:p>
    <w:p>
      <w:pPr>
        <w:pStyle w:val="Standard"/>
        <w:spacing w:before="120" w:after="120"/>
        <w:jc w:val="center"/>
        <w:rPr>
          <w:rFonts w:ascii="Arial" w:hAnsi="Arial" w:eastAsia="DejaVu Sans" w:cs="Arial"/>
        </w:rPr>
      </w:pPr>
      <w:r>
        <w:rPr/>
      </w:r>
    </w:p>
    <w:sectPr>
      <w:footerReference w:type="default" r:id="rId2"/>
      <w:type w:val="nextPage"/>
      <w:pgSz w:w="11906" w:h="16838"/>
      <w:pgMar w:left="1134" w:right="1134" w:header="0" w:top="1134" w:footer="72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Courier New">
    <w:charset w:val="01"/>
    <w:family w:val="roman"/>
    <w:pitch w:val="variable"/>
  </w:font>
  <w:font w:name="Courier New">
    <w:charset w:val="01"/>
    <w:family w:val="modern"/>
    <w:pitch w:val="fixed"/>
  </w:font>
  <w:font w:name="Calibri">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6148075"/>
    </w:sdtPr>
    <w:sdtContent>
      <w:p>
        <w:pPr>
          <w:pStyle w:val="Footer"/>
          <w:jc w:val="center"/>
          <w:rPr/>
        </w:pPr>
        <w:r>
          <w:rPr/>
          <w:fldChar w:fldCharType="begin"/>
        </w:r>
        <w:r>
          <w:instrText> PAGE </w:instrText>
        </w:r>
        <w:r>
          <w:fldChar w:fldCharType="separate"/>
        </w:r>
        <w:r>
          <w:t>10</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36" w:hanging="360"/>
      </w:pPr>
      <w:rPr>
        <w:rFonts w:ascii="Symbol" w:hAnsi="Symbol" w:cs="Symbol" w:hint="default"/>
        <w:sz w:val="22"/>
        <w:szCs w:val="22"/>
      </w:rPr>
    </w:lvl>
    <w:lvl w:ilvl="1">
      <w:start w:val="1"/>
      <w:numFmt w:val="bullet"/>
      <w:lvlText w:val=""/>
      <w:lvlJc w:val="left"/>
      <w:pPr>
        <w:ind w:left="1738" w:hanging="360"/>
      </w:pPr>
      <w:rPr>
        <w:rFonts w:ascii="Symbol" w:hAnsi="Symbol" w:cs="Symbol" w:hint="default"/>
      </w:rPr>
    </w:lvl>
    <w:lvl w:ilvl="2">
      <w:start w:val="1"/>
      <w:numFmt w:val="bullet"/>
      <w:lvlText w:val=""/>
      <w:lvlJc w:val="left"/>
      <w:pPr>
        <w:ind w:left="2640" w:hanging="360"/>
      </w:pPr>
      <w:rPr>
        <w:rFonts w:ascii="Symbol" w:hAnsi="Symbol" w:cs="Symbol" w:hint="default"/>
      </w:rPr>
    </w:lvl>
    <w:lvl w:ilvl="3">
      <w:start w:val="1"/>
      <w:numFmt w:val="bullet"/>
      <w:lvlText w:val=""/>
      <w:lvlJc w:val="left"/>
      <w:pPr>
        <w:ind w:left="3543" w:hanging="360"/>
      </w:pPr>
      <w:rPr>
        <w:rFonts w:ascii="Symbol" w:hAnsi="Symbol" w:cs="Symbol" w:hint="default"/>
      </w:rPr>
    </w:lvl>
    <w:lvl w:ilvl="4">
      <w:start w:val="1"/>
      <w:numFmt w:val="bullet"/>
      <w:lvlText w:val=""/>
      <w:lvlJc w:val="left"/>
      <w:pPr>
        <w:ind w:left="4445" w:hanging="360"/>
      </w:pPr>
      <w:rPr>
        <w:rFonts w:ascii="Symbol" w:hAnsi="Symbol" w:cs="Symbol" w:hint="default"/>
      </w:rPr>
    </w:lvl>
    <w:lvl w:ilvl="5">
      <w:start w:val="1"/>
      <w:numFmt w:val="bullet"/>
      <w:lvlText w:val=""/>
      <w:lvlJc w:val="left"/>
      <w:pPr>
        <w:ind w:left="5348" w:hanging="360"/>
      </w:pPr>
      <w:rPr>
        <w:rFonts w:ascii="Symbol" w:hAnsi="Symbol" w:cs="Symbol" w:hint="default"/>
      </w:rPr>
    </w:lvl>
    <w:lvl w:ilvl="6">
      <w:start w:val="1"/>
      <w:numFmt w:val="bullet"/>
      <w:lvlText w:val=""/>
      <w:lvlJc w:val="left"/>
      <w:pPr>
        <w:ind w:left="6250" w:hanging="360"/>
      </w:pPr>
      <w:rPr>
        <w:rFonts w:ascii="Symbol" w:hAnsi="Symbol" w:cs="Symbol" w:hint="default"/>
      </w:rPr>
    </w:lvl>
    <w:lvl w:ilvl="7">
      <w:start w:val="1"/>
      <w:numFmt w:val="bullet"/>
      <w:lvlText w:val=""/>
      <w:lvlJc w:val="left"/>
      <w:pPr>
        <w:ind w:left="7152" w:hanging="360"/>
      </w:pPr>
      <w:rPr>
        <w:rFonts w:ascii="Symbol" w:hAnsi="Symbol" w:cs="Symbol" w:hint="default"/>
      </w:rPr>
    </w:lvl>
    <w:lvl w:ilvl="8">
      <w:start w:val="1"/>
      <w:numFmt w:val="bullet"/>
      <w:lvlText w:val=""/>
      <w:lvlJc w:val="left"/>
      <w:pPr>
        <w:ind w:left="8055" w:hanging="360"/>
      </w:pPr>
      <w:rPr>
        <w:rFonts w:ascii="Symbol" w:hAnsi="Symbol" w:cs="Symbol" w:hint="default"/>
      </w:rPr>
    </w:lvl>
  </w:abstractNum>
  <w:abstractNum w:abstractNumId="2">
    <w:lvl w:ilvl="0">
      <w:start w:val="1"/>
      <w:numFmt w:val="decimal"/>
      <w:lvlText w:val="%1."/>
      <w:lvlJc w:val="left"/>
      <w:pPr>
        <w:ind w:left="836" w:hanging="360"/>
      </w:pPr>
      <w:rPr>
        <w:sz w:val="22"/>
        <w:spacing w:val="-1"/>
        <w:szCs w:val="22"/>
        <w:rFonts w:ascii="Arial" w:hAnsi="Arial" w:eastAsia="DejaVu Sans"/>
      </w:rPr>
    </w:lvl>
    <w:lvl w:ilvl="1">
      <w:start w:val="1"/>
      <w:numFmt w:val="bullet"/>
      <w:lvlText w:val=""/>
      <w:lvlJc w:val="left"/>
      <w:pPr>
        <w:ind w:left="1738" w:hanging="360"/>
      </w:pPr>
      <w:rPr>
        <w:rFonts w:ascii="Symbol" w:hAnsi="Symbol" w:cs="Symbol" w:hint="default"/>
      </w:rPr>
    </w:lvl>
    <w:lvl w:ilvl="2">
      <w:start w:val="1"/>
      <w:numFmt w:val="bullet"/>
      <w:lvlText w:val=""/>
      <w:lvlJc w:val="left"/>
      <w:pPr>
        <w:ind w:left="2640" w:hanging="360"/>
      </w:pPr>
      <w:rPr>
        <w:rFonts w:ascii="Symbol" w:hAnsi="Symbol" w:cs="Symbol" w:hint="default"/>
      </w:rPr>
    </w:lvl>
    <w:lvl w:ilvl="3">
      <w:start w:val="1"/>
      <w:numFmt w:val="bullet"/>
      <w:lvlText w:val=""/>
      <w:lvlJc w:val="left"/>
      <w:pPr>
        <w:ind w:left="3543" w:hanging="360"/>
      </w:pPr>
      <w:rPr>
        <w:rFonts w:ascii="Symbol" w:hAnsi="Symbol" w:cs="Symbol" w:hint="default"/>
      </w:rPr>
    </w:lvl>
    <w:lvl w:ilvl="4">
      <w:start w:val="1"/>
      <w:numFmt w:val="bullet"/>
      <w:lvlText w:val=""/>
      <w:lvlJc w:val="left"/>
      <w:pPr>
        <w:ind w:left="4445" w:hanging="360"/>
      </w:pPr>
      <w:rPr>
        <w:rFonts w:ascii="Symbol" w:hAnsi="Symbol" w:cs="Symbol" w:hint="default"/>
      </w:rPr>
    </w:lvl>
    <w:lvl w:ilvl="5">
      <w:start w:val="1"/>
      <w:numFmt w:val="bullet"/>
      <w:lvlText w:val=""/>
      <w:lvlJc w:val="left"/>
      <w:pPr>
        <w:ind w:left="5348" w:hanging="360"/>
      </w:pPr>
      <w:rPr>
        <w:rFonts w:ascii="Symbol" w:hAnsi="Symbol" w:cs="Symbol" w:hint="default"/>
      </w:rPr>
    </w:lvl>
    <w:lvl w:ilvl="6">
      <w:start w:val="1"/>
      <w:numFmt w:val="bullet"/>
      <w:lvlText w:val=""/>
      <w:lvlJc w:val="left"/>
      <w:pPr>
        <w:ind w:left="6250" w:hanging="360"/>
      </w:pPr>
      <w:rPr>
        <w:rFonts w:ascii="Symbol" w:hAnsi="Symbol" w:cs="Symbol" w:hint="default"/>
      </w:rPr>
    </w:lvl>
    <w:lvl w:ilvl="7">
      <w:start w:val="1"/>
      <w:numFmt w:val="bullet"/>
      <w:lvlText w:val=""/>
      <w:lvlJc w:val="left"/>
      <w:pPr>
        <w:ind w:left="7152" w:hanging="360"/>
      </w:pPr>
      <w:rPr>
        <w:rFonts w:ascii="Symbol" w:hAnsi="Symbol" w:cs="Symbol" w:hint="default"/>
      </w:rPr>
    </w:lvl>
    <w:lvl w:ilvl="8">
      <w:start w:val="1"/>
      <w:numFmt w:val="bullet"/>
      <w:lvlText w:val=""/>
      <w:lvlJc w:val="left"/>
      <w:pPr>
        <w:ind w:left="8055" w:hanging="360"/>
      </w:pPr>
      <w:rPr>
        <w:rFonts w:ascii="Symbol" w:hAnsi="Symbol" w:cs="Symbol" w:hint="default"/>
      </w:rPr>
    </w:lvl>
  </w:abstractNum>
  <w:abstractNum w:abstractNumId="3">
    <w:lvl w:ilvl="0">
      <w:start w:val="1"/>
      <w:numFmt w:val="decimal"/>
      <w:lvlText w:val="%1."/>
      <w:lvlJc w:val="left"/>
      <w:pPr>
        <w:ind w:left="541" w:hanging="426"/>
      </w:pPr>
      <w:rPr>
        <w:sz w:val="28"/>
        <w:spacing w:val="-1"/>
        <w:b/>
        <w:szCs w:val="28"/>
        <w:bCs/>
        <w:w w:val="99"/>
        <w:rFonts w:ascii="Arial" w:hAnsi="Arial" w:eastAsia="DejaVu Sans"/>
      </w:rPr>
    </w:lvl>
    <w:lvl w:ilvl="1">
      <w:start w:val="1"/>
      <w:numFmt w:val="bullet"/>
      <w:lvlText w:val=""/>
      <w:lvlJc w:val="left"/>
      <w:pPr>
        <w:ind w:left="1473" w:hanging="426"/>
      </w:pPr>
      <w:rPr>
        <w:rFonts w:ascii="Symbol" w:hAnsi="Symbol" w:cs="Symbol" w:hint="default"/>
      </w:rPr>
    </w:lvl>
    <w:lvl w:ilvl="2">
      <w:start w:val="1"/>
      <w:numFmt w:val="bullet"/>
      <w:lvlText w:val=""/>
      <w:lvlJc w:val="left"/>
      <w:pPr>
        <w:ind w:left="2405" w:hanging="426"/>
      </w:pPr>
      <w:rPr>
        <w:rFonts w:ascii="Symbol" w:hAnsi="Symbol" w:cs="Symbol" w:hint="default"/>
      </w:rPr>
    </w:lvl>
    <w:lvl w:ilvl="3">
      <w:start w:val="1"/>
      <w:numFmt w:val="bullet"/>
      <w:lvlText w:val=""/>
      <w:lvlJc w:val="left"/>
      <w:pPr>
        <w:ind w:left="3337" w:hanging="426"/>
      </w:pPr>
      <w:rPr>
        <w:rFonts w:ascii="Symbol" w:hAnsi="Symbol" w:cs="Symbol" w:hint="default"/>
      </w:rPr>
    </w:lvl>
    <w:lvl w:ilvl="4">
      <w:start w:val="1"/>
      <w:numFmt w:val="bullet"/>
      <w:lvlText w:val=""/>
      <w:lvlJc w:val="left"/>
      <w:pPr>
        <w:ind w:left="4268" w:hanging="426"/>
      </w:pPr>
      <w:rPr>
        <w:rFonts w:ascii="Symbol" w:hAnsi="Symbol" w:cs="Symbol" w:hint="default"/>
      </w:rPr>
    </w:lvl>
    <w:lvl w:ilvl="5">
      <w:start w:val="1"/>
      <w:numFmt w:val="bullet"/>
      <w:lvlText w:val=""/>
      <w:lvlJc w:val="left"/>
      <w:pPr>
        <w:ind w:left="5200" w:hanging="426"/>
      </w:pPr>
      <w:rPr>
        <w:rFonts w:ascii="Symbol" w:hAnsi="Symbol" w:cs="Symbol" w:hint="default"/>
      </w:rPr>
    </w:lvl>
    <w:lvl w:ilvl="6">
      <w:start w:val="1"/>
      <w:numFmt w:val="bullet"/>
      <w:lvlText w:val=""/>
      <w:lvlJc w:val="left"/>
      <w:pPr>
        <w:ind w:left="6132" w:hanging="426"/>
      </w:pPr>
      <w:rPr>
        <w:rFonts w:ascii="Symbol" w:hAnsi="Symbol" w:cs="Symbol" w:hint="default"/>
      </w:rPr>
    </w:lvl>
    <w:lvl w:ilvl="7">
      <w:start w:val="1"/>
      <w:numFmt w:val="bullet"/>
      <w:lvlText w:val=""/>
      <w:lvlJc w:val="left"/>
      <w:pPr>
        <w:ind w:left="7064" w:hanging="426"/>
      </w:pPr>
      <w:rPr>
        <w:rFonts w:ascii="Symbol" w:hAnsi="Symbol" w:cs="Symbol" w:hint="default"/>
      </w:rPr>
    </w:lvl>
    <w:lvl w:ilvl="8">
      <w:start w:val="1"/>
      <w:numFmt w:val="bullet"/>
      <w:lvlText w:val=""/>
      <w:lvlJc w:val="left"/>
      <w:pPr>
        <w:ind w:left="7996" w:hanging="426"/>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84f80"/>
    <w:pPr>
      <w:widowControl/>
      <w:suppressAutoHyphens w:val="false"/>
      <w:bidi w:val="0"/>
      <w:jc w:val="left"/>
      <w:textAlignment w:val="baseline"/>
    </w:pPr>
    <w:rPr>
      <w:rFonts w:ascii="Calibri" w:hAnsi="Calibri" w:eastAsia="Calibri" w:cs="Times New Roman"/>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sid w:val="001f4be1"/>
    <w:rPr/>
  </w:style>
  <w:style w:type="character" w:styleId="Internetlink" w:customStyle="1">
    <w:name w:val="Internet link"/>
    <w:qFormat/>
    <w:rsid w:val="001f4be1"/>
    <w:rPr>
      <w:color w:val="000080"/>
      <w:u w:val="single"/>
    </w:rPr>
  </w:style>
  <w:style w:type="character" w:styleId="IntestazioneCarattere" w:customStyle="1">
    <w:name w:val="Intestazione Carattere"/>
    <w:basedOn w:val="DefaultParagraphFont"/>
    <w:link w:val="Intestazione"/>
    <w:uiPriority w:val="99"/>
    <w:semiHidden/>
    <w:qFormat/>
    <w:rsid w:val="00373aed"/>
    <w:rPr/>
  </w:style>
  <w:style w:type="character" w:styleId="PidipaginaCarattere" w:customStyle="1">
    <w:name w:val="Piè di pagina Carattere"/>
    <w:basedOn w:val="DefaultParagraphFont"/>
    <w:link w:val="Pidipagina"/>
    <w:uiPriority w:val="99"/>
    <w:qFormat/>
    <w:rsid w:val="00373aed"/>
    <w:rPr/>
  </w:style>
  <w:style w:type="character" w:styleId="ListLabel1">
    <w:name w:val="ListLabel 1"/>
    <w:qFormat/>
    <w:rPr>
      <w:rFonts w:ascii="Arial" w:hAnsi="Arial" w:eastAsia="Symbol"/>
      <w:sz w:val="22"/>
      <w:szCs w:val="22"/>
    </w:rPr>
  </w:style>
  <w:style w:type="character" w:styleId="ListLabel2">
    <w:name w:val="ListLabel 2"/>
    <w:qFormat/>
    <w:rPr>
      <w:rFonts w:ascii="Arial" w:hAnsi="Arial" w:eastAsia="DejaVu Sans"/>
      <w:spacing w:val="-1"/>
      <w:sz w:val="22"/>
      <w:szCs w:val="22"/>
    </w:rPr>
  </w:style>
  <w:style w:type="character" w:styleId="ListLabel3">
    <w:name w:val="ListLabel 3"/>
    <w:qFormat/>
    <w:rPr>
      <w:rFonts w:ascii="Arial" w:hAnsi="Arial" w:eastAsia="DejaVu Sans"/>
      <w:b/>
      <w:bCs/>
      <w:spacing w:val="-1"/>
      <w:w w:val="99"/>
      <w:sz w:val="28"/>
      <w:szCs w:val="28"/>
    </w:rPr>
  </w:style>
  <w:style w:type="character" w:styleId="ListLabel4">
    <w:name w:val="ListLabel 4"/>
    <w:qFormat/>
    <w:rPr>
      <w:rFonts w:eastAsia="DejaVu Sans"/>
      <w:sz w:val="20"/>
      <w:szCs w:val="20"/>
    </w:rPr>
  </w:style>
  <w:style w:type="character" w:styleId="ListLabel5">
    <w:name w:val="ListLabel 5"/>
    <w:qFormat/>
    <w:rPr>
      <w:rFonts w:eastAsia="DejaVu Sans"/>
      <w:b/>
      <w:bCs/>
      <w:spacing w:val="-1"/>
      <w:w w:val="99"/>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rsid w:val="001f4be1"/>
    <w:pPr>
      <w:widowControl/>
      <w:suppressAutoHyphens w:val="true"/>
      <w:bidi w:val="0"/>
      <w:jc w:val="left"/>
    </w:pPr>
    <w:rPr>
      <w:rFonts w:ascii="Calibri" w:hAnsi="Calibri" w:eastAsia="Calibri" w:cs="Times New Roman"/>
      <w:color w:val="auto"/>
      <w:sz w:val="22"/>
      <w:szCs w:val="22"/>
      <w:lang w:val="en-US" w:eastAsia="en-US" w:bidi="ar-SA"/>
    </w:rPr>
  </w:style>
  <w:style w:type="paragraph" w:styleId="Berschrift1" w:customStyle="1">
    <w:name w:val="Überschrift 1"/>
    <w:basedOn w:val="Standard"/>
    <w:qFormat/>
    <w:rsid w:val="001f4be1"/>
    <w:pPr>
      <w:ind w:left="542" w:hanging="426"/>
      <w:outlineLvl w:val="0"/>
    </w:pPr>
    <w:rPr>
      <w:rFonts w:ascii="DejaVu Sans" w:hAnsi="DejaVu Sans" w:eastAsia="DejaVu Sans"/>
      <w:b/>
      <w:bCs/>
      <w:sz w:val="28"/>
      <w:szCs w:val="28"/>
    </w:rPr>
  </w:style>
  <w:style w:type="paragraph" w:styleId="Berschrift2" w:customStyle="1">
    <w:name w:val="Überschrift 2"/>
    <w:basedOn w:val="Standard"/>
    <w:qFormat/>
    <w:rsid w:val="001f4be1"/>
    <w:pPr>
      <w:ind w:left="176" w:hanging="0"/>
      <w:outlineLvl w:val="1"/>
    </w:pPr>
    <w:rPr>
      <w:rFonts w:ascii="DejaVu Sans" w:hAnsi="DejaVu Sans" w:eastAsia="DejaVu Sans"/>
      <w:b/>
      <w:bCs/>
    </w:rPr>
  </w:style>
  <w:style w:type="paragraph" w:styleId="Textkrper" w:customStyle="1">
    <w:name w:val="Textkörper"/>
    <w:basedOn w:val="Standard"/>
    <w:qFormat/>
    <w:rsid w:val="001f4be1"/>
    <w:pPr>
      <w:spacing w:before="120" w:after="0"/>
      <w:ind w:left="176" w:hanging="0"/>
    </w:pPr>
    <w:rPr>
      <w:rFonts w:ascii="DejaVu Sans" w:hAnsi="DejaVu Sans" w:eastAsia="DejaVu Sans"/>
    </w:rPr>
  </w:style>
  <w:style w:type="paragraph" w:styleId="Listenabsatz" w:customStyle="1">
    <w:name w:val="Listenabsatz"/>
    <w:basedOn w:val="Standard"/>
    <w:qFormat/>
    <w:rsid w:val="001f4be1"/>
    <w:pPr/>
    <w:rPr/>
  </w:style>
  <w:style w:type="paragraph" w:styleId="TableParagraph" w:customStyle="1">
    <w:name w:val="Table Paragraph"/>
    <w:basedOn w:val="Standard"/>
    <w:qFormat/>
    <w:rsid w:val="001f4be1"/>
    <w:pPr/>
    <w:rPr/>
  </w:style>
  <w:style w:type="paragraph" w:styleId="FrameContents" w:customStyle="1">
    <w:name w:val="Frame Contents"/>
    <w:basedOn w:val="Standard"/>
    <w:qFormat/>
    <w:rsid w:val="001f4be1"/>
    <w:pPr/>
    <w:rPr/>
  </w:style>
  <w:style w:type="paragraph" w:styleId="TableContents" w:customStyle="1">
    <w:name w:val="Table Contents"/>
    <w:basedOn w:val="Standard"/>
    <w:qFormat/>
    <w:rsid w:val="001f4be1"/>
    <w:pPr>
      <w:suppressLineNumbers/>
    </w:pPr>
    <w:rPr/>
  </w:style>
  <w:style w:type="paragraph" w:styleId="Header">
    <w:name w:val="Header"/>
    <w:basedOn w:val="Normal"/>
    <w:link w:val="IntestazioneCarattere"/>
    <w:uiPriority w:val="99"/>
    <w:semiHidden/>
    <w:unhideWhenUsed/>
    <w:rsid w:val="00373aed"/>
    <w:pPr>
      <w:tabs>
        <w:tab w:val="center" w:pos="4819" w:leader="none"/>
        <w:tab w:val="right" w:pos="9638" w:leader="none"/>
      </w:tabs>
    </w:pPr>
    <w:rPr/>
  </w:style>
  <w:style w:type="paragraph" w:styleId="Footer">
    <w:name w:val="Footer"/>
    <w:basedOn w:val="Normal"/>
    <w:link w:val="PidipaginaCarattere"/>
    <w:uiPriority w:val="99"/>
    <w:unhideWhenUsed/>
    <w:rsid w:val="00373aed"/>
    <w:pPr>
      <w:tabs>
        <w:tab w:val="center" w:pos="4819" w:leader="none"/>
        <w:tab w:val="right" w:pos="9638" w:leader="none"/>
      </w:tabs>
    </w:pPr>
    <w:rPr/>
  </w:style>
  <w:style w:type="paragraph" w:styleId="Normale1" w:customStyle="1">
    <w:name w:val="Normale1"/>
    <w:qFormat/>
    <w:rsid w:val="00e012e0"/>
    <w:pPr>
      <w:widowControl/>
      <w:suppressAutoHyphens w:val="true"/>
      <w:bidi w:val="0"/>
      <w:jc w:val="left"/>
    </w:pPr>
    <w:rPr>
      <w:rFonts w:ascii="Calibri" w:hAnsi="Calibri" w:eastAsia="Calibri" w:cs="Times New Roman"/>
      <w:color w:val="00000A"/>
      <w:sz w:val="22"/>
      <w:szCs w:val="22"/>
      <w:lang w:val="en-US" w:eastAsia="en-US"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5224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TotalTime>
  <Application>LibreOffice/5.1.6.2$Linux_X86_64 LibreOffice_project/10m0$Build-2</Application>
  <Pages>10</Pages>
  <Words>2689</Words>
  <Characters>14322</Characters>
  <CharactersWithSpaces>17026</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2015-03-31T14:07:00Z</dcterms:created>
  <dc:creator>Online2PDF.com</dc:creator>
  <dc:description/>
  <dc:language>fr-FR</dc:language>
  <cp:lastModifiedBy>Giuseppe LIPARI</cp:lastModifiedBy>
  <dcterms:modified xsi:type="dcterms:W3CDTF">2017-06-23T14:29:36Z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2015-03-31T00:00:00Z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2015-03-31T00:00:00Z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